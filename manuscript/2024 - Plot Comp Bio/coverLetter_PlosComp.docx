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6584" w14:textId="12A7E91E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r w:rsidR="00C126A5">
        <w:rPr>
          <w:rFonts w:ascii="Arial" w:hAnsi="Arial" w:cs="Arial"/>
          <w:sz w:val="24"/>
          <w:szCs w:val="24"/>
        </w:rPr>
        <w:t>May 14</w:t>
      </w:r>
      <w:r w:rsidR="00811552">
        <w:rPr>
          <w:rFonts w:ascii="Arial" w:hAnsi="Arial" w:cs="Arial"/>
          <w:sz w:val="24"/>
          <w:szCs w:val="24"/>
        </w:rPr>
        <w:t xml:space="preserve">, </w:t>
      </w:r>
      <w:r w:rsidR="005F0694">
        <w:rPr>
          <w:rFonts w:ascii="Arial" w:hAnsi="Arial" w:cs="Arial"/>
          <w:sz w:val="24"/>
          <w:szCs w:val="24"/>
        </w:rPr>
        <w:t>202</w:t>
      </w:r>
      <w:r w:rsidR="00C126A5">
        <w:rPr>
          <w:rFonts w:ascii="Arial" w:hAnsi="Arial" w:cs="Arial"/>
          <w:sz w:val="24"/>
          <w:szCs w:val="24"/>
        </w:rPr>
        <w:t>4</w:t>
      </w:r>
    </w:p>
    <w:p w14:paraId="5CF9AF40" w14:textId="4EA6F233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r w:rsidR="00301C8E">
        <w:rPr>
          <w:rFonts w:ascii="Arial" w:hAnsi="Arial" w:cs="Arial"/>
          <w:sz w:val="24"/>
          <w:szCs w:val="24"/>
        </w:rPr>
        <w:t>PLOS</w:t>
      </w:r>
      <w:r w:rsidR="000E2A9F">
        <w:rPr>
          <w:rFonts w:ascii="Arial" w:hAnsi="Arial" w:cs="Arial"/>
          <w:sz w:val="24"/>
          <w:szCs w:val="24"/>
        </w:rPr>
        <w:t xml:space="preserve"> Computational Biology</w:t>
      </w:r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5821D20B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A061A0" w:rsidRPr="00A061A0">
        <w:rPr>
          <w:rFonts w:ascii="Arial" w:hAnsi="Arial" w:cs="Arial"/>
          <w:sz w:val="24"/>
          <w:szCs w:val="24"/>
        </w:rPr>
        <w:t>Separating random and deterministic sources of computational noise in explore-exploit decisions</w:t>
      </w:r>
      <w:r>
        <w:rPr>
          <w:rFonts w:ascii="Arial" w:hAnsi="Arial" w:cs="Arial"/>
          <w:sz w:val="24"/>
          <w:szCs w:val="24"/>
        </w:rPr>
        <w:t>”</w:t>
      </w:r>
      <w:r w:rsidR="00143743">
        <w:rPr>
          <w:rFonts w:ascii="Arial" w:hAnsi="Arial" w:cs="Arial"/>
          <w:sz w:val="24"/>
          <w:szCs w:val="24"/>
        </w:rPr>
        <w:t xml:space="preserve">. </w:t>
      </w:r>
      <w:r w:rsidR="00F06A29">
        <w:rPr>
          <w:rFonts w:ascii="Arial" w:hAnsi="Arial" w:cs="Arial"/>
          <w:sz w:val="24"/>
          <w:szCs w:val="24"/>
        </w:rPr>
        <w:t xml:space="preserve">In this paper we investigate the </w:t>
      </w:r>
      <w:r w:rsidR="003A61B0">
        <w:rPr>
          <w:rFonts w:ascii="Arial" w:hAnsi="Arial" w:cs="Arial"/>
          <w:sz w:val="24"/>
          <w:szCs w:val="24"/>
        </w:rPr>
        <w:t>source</w:t>
      </w:r>
      <w:r w:rsidR="003A61B0">
        <w:rPr>
          <w:rFonts w:ascii="Arial" w:hAnsi="Arial" w:cs="Arial"/>
          <w:sz w:val="24"/>
          <w:szCs w:val="24"/>
        </w:rPr>
        <w:t xml:space="preserve"> </w:t>
      </w:r>
      <w:r w:rsidR="00F06A29">
        <w:rPr>
          <w:rFonts w:ascii="Arial" w:hAnsi="Arial" w:cs="Arial"/>
          <w:sz w:val="24"/>
          <w:szCs w:val="24"/>
        </w:rPr>
        <w:t>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4C6081E2" w:rsidR="00812E6A" w:rsidRDefault="003D1A82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2162D">
        <w:rPr>
          <w:rFonts w:ascii="Arial" w:hAnsi="Arial" w:cs="Arial"/>
          <w:sz w:val="24"/>
          <w:szCs w:val="24"/>
        </w:rPr>
        <w:t xml:space="preserve">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 w:rsidR="00C2162D">
        <w:rPr>
          <w:rFonts w:ascii="Arial" w:hAnsi="Arial" w:cs="Arial"/>
          <w:sz w:val="24"/>
          <w:szCs w:val="24"/>
        </w:rPr>
        <w:t>be useful for exploration (</w:t>
      </w:r>
      <w:r w:rsidR="00AB1500">
        <w:rPr>
          <w:rFonts w:ascii="Arial" w:hAnsi="Arial" w:cs="Arial"/>
          <w:sz w:val="24"/>
          <w:szCs w:val="24"/>
        </w:rPr>
        <w:t>e.g.,</w:t>
      </w:r>
      <w:r w:rsidR="007A6A82">
        <w:rPr>
          <w:rFonts w:ascii="Arial" w:hAnsi="Arial" w:cs="Arial"/>
          <w:sz w:val="24"/>
          <w:szCs w:val="24"/>
        </w:rPr>
        <w:t xml:space="preserve"> Sutton &amp; Barto 1998</w:t>
      </w:r>
      <w:r w:rsidR="00C2162D"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problem or new ways to obtain reward. </w:t>
      </w:r>
      <w:r>
        <w:rPr>
          <w:rFonts w:ascii="Arial" w:hAnsi="Arial" w:cs="Arial"/>
          <w:sz w:val="24"/>
          <w:szCs w:val="24"/>
        </w:rPr>
        <w:t xml:space="preserve">In line with this intuition, </w:t>
      </w:r>
      <w:r w:rsidR="00A07EE6">
        <w:rPr>
          <w:rFonts w:ascii="Arial" w:hAnsi="Arial" w:cs="Arial"/>
          <w:sz w:val="24"/>
          <w:szCs w:val="24"/>
        </w:rPr>
        <w:t xml:space="preserve">our previous research </w:t>
      </w:r>
      <w:r>
        <w:rPr>
          <w:rFonts w:ascii="Arial" w:hAnsi="Arial" w:cs="Arial"/>
          <w:sz w:val="24"/>
          <w:szCs w:val="24"/>
        </w:rPr>
        <w:t xml:space="preserve">showed </w:t>
      </w:r>
      <w:r w:rsidR="00454988">
        <w:rPr>
          <w:rFonts w:ascii="Arial" w:hAnsi="Arial" w:cs="Arial"/>
          <w:sz w:val="24"/>
          <w:szCs w:val="24"/>
        </w:rPr>
        <w:t xml:space="preserve">that people </w:t>
      </w:r>
      <w:r>
        <w:rPr>
          <w:rFonts w:ascii="Arial" w:hAnsi="Arial" w:cs="Arial"/>
          <w:sz w:val="24"/>
          <w:szCs w:val="24"/>
        </w:rPr>
        <w:t xml:space="preserve">become </w:t>
      </w:r>
      <w:r w:rsidR="00454988">
        <w:rPr>
          <w:rFonts w:ascii="Arial" w:hAnsi="Arial" w:cs="Arial"/>
          <w:sz w:val="24"/>
          <w:szCs w:val="24"/>
        </w:rPr>
        <w:t xml:space="preserve">more random in their </w:t>
      </w:r>
      <w:r>
        <w:rPr>
          <w:rFonts w:ascii="Arial" w:hAnsi="Arial" w:cs="Arial"/>
          <w:sz w:val="24"/>
          <w:szCs w:val="24"/>
        </w:rPr>
        <w:t xml:space="preserve">choices </w:t>
      </w:r>
      <w:r w:rsidR="00454988">
        <w:rPr>
          <w:rFonts w:ascii="Arial" w:hAnsi="Arial" w:cs="Arial"/>
          <w:sz w:val="24"/>
          <w:szCs w:val="24"/>
        </w:rPr>
        <w:t>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finding </w:t>
      </w:r>
      <w:r w:rsidR="00454988">
        <w:rPr>
          <w:rFonts w:ascii="Arial" w:hAnsi="Arial" w:cs="Arial"/>
          <w:sz w:val="24"/>
          <w:szCs w:val="24"/>
        </w:rPr>
        <w:t xml:space="preserve">suggests that people adapt behavioral variability in the service of exploration, but </w:t>
      </w:r>
      <w:r w:rsidR="00FA2094">
        <w:rPr>
          <w:rFonts w:ascii="Arial" w:hAnsi="Arial" w:cs="Arial"/>
          <w:sz w:val="24"/>
          <w:szCs w:val="24"/>
        </w:rPr>
        <w:t xml:space="preserve">it remains unknown </w:t>
      </w:r>
      <w:r w:rsidR="003604BB">
        <w:rPr>
          <w:rFonts w:ascii="Arial" w:hAnsi="Arial" w:cs="Arial"/>
          <w:sz w:val="24"/>
          <w:szCs w:val="24"/>
        </w:rPr>
        <w:t>the source from which</w:t>
      </w:r>
      <w:r w:rsidR="00FA2094">
        <w:rPr>
          <w:rFonts w:ascii="Arial" w:hAnsi="Arial" w:cs="Arial"/>
          <w:sz w:val="24"/>
          <w:szCs w:val="24"/>
        </w:rPr>
        <w:t xml:space="preserve"> behavioral variability</w:t>
      </w:r>
      <w:r w:rsidR="00A07EE6">
        <w:rPr>
          <w:rFonts w:ascii="Arial" w:hAnsi="Arial" w:cs="Arial"/>
          <w:sz w:val="24"/>
          <w:szCs w:val="24"/>
        </w:rPr>
        <w:t xml:space="preserve"> </w:t>
      </w:r>
      <w:r w:rsidR="003604BB">
        <w:rPr>
          <w:rFonts w:ascii="Arial" w:hAnsi="Arial" w:cs="Arial"/>
          <w:sz w:val="24"/>
          <w:szCs w:val="24"/>
        </w:rPr>
        <w:t>arises</w:t>
      </w:r>
      <w:r w:rsidR="00FA2094">
        <w:rPr>
          <w:rFonts w:ascii="Arial" w:hAnsi="Arial" w:cs="Arial"/>
          <w:sz w:val="24"/>
          <w:szCs w:val="24"/>
        </w:rPr>
        <w:t>.</w:t>
      </w:r>
    </w:p>
    <w:p w14:paraId="18077545" w14:textId="5D4D88AD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</w:t>
      </w:r>
      <w:r w:rsidR="00AB1500" w:rsidRPr="00812E6A">
        <w:rPr>
          <w:rFonts w:ascii="Arial" w:hAnsi="Arial" w:cs="Arial"/>
          <w:sz w:val="24"/>
          <w:szCs w:val="24"/>
        </w:rPr>
        <w:t>cannot</w:t>
      </w:r>
      <w:r w:rsidRPr="00812E6A">
        <w:rPr>
          <w:rFonts w:ascii="Arial" w:hAnsi="Arial" w:cs="Arial"/>
          <w:sz w:val="24"/>
          <w:szCs w:val="24"/>
        </w:rPr>
        <w:t xml:space="preserve"> be explained by a model and is modeled as the level of decision noise. However, what we have called </w:t>
      </w:r>
      <w:r w:rsidR="006C1D17">
        <w:rPr>
          <w:rFonts w:ascii="Arial" w:hAnsi="Arial" w:cs="Arial"/>
          <w:sz w:val="24"/>
          <w:szCs w:val="24"/>
        </w:rPr>
        <w:t>“</w:t>
      </w:r>
      <w:r w:rsidRPr="00812E6A">
        <w:rPr>
          <w:rFonts w:ascii="Arial" w:hAnsi="Arial" w:cs="Arial"/>
          <w:sz w:val="24"/>
          <w:szCs w:val="24"/>
        </w:rPr>
        <w:t>decisi</w:t>
      </w:r>
      <w:r w:rsidR="003D1A82">
        <w:rPr>
          <w:rFonts w:ascii="Arial" w:hAnsi="Arial" w:cs="Arial"/>
          <w:sz w:val="24"/>
          <w:szCs w:val="24"/>
        </w:rPr>
        <w:t>on noise” in previous research</w:t>
      </w:r>
      <w:r w:rsidRPr="00812E6A">
        <w:rPr>
          <w:rFonts w:ascii="Arial" w:hAnsi="Arial" w:cs="Arial"/>
          <w:sz w:val="24"/>
          <w:szCs w:val="24"/>
        </w:rPr>
        <w:t xml:space="preserve"> could actually just be missing deterministic components from the model</w:t>
      </w:r>
      <w:r w:rsidR="008D1731">
        <w:rPr>
          <w:rFonts w:ascii="Arial" w:hAnsi="Arial" w:cs="Arial"/>
          <w:sz w:val="24"/>
          <w:szCs w:val="24"/>
        </w:rPr>
        <w:t>.</w:t>
      </w:r>
      <w:r w:rsidRPr="00812E6A">
        <w:rPr>
          <w:rFonts w:ascii="Arial" w:hAnsi="Arial" w:cs="Arial"/>
          <w:sz w:val="24"/>
          <w:szCs w:val="24"/>
        </w:rPr>
        <w:t xml:space="preserve"> </w:t>
      </w:r>
      <w:r w:rsidR="008D1731">
        <w:rPr>
          <w:rFonts w:ascii="Arial" w:hAnsi="Arial" w:cs="Arial"/>
          <w:sz w:val="24"/>
          <w:szCs w:val="24"/>
        </w:rPr>
        <w:t>I</w:t>
      </w:r>
      <w:r w:rsidRPr="00812E6A">
        <w:rPr>
          <w:rFonts w:ascii="Arial" w:hAnsi="Arial" w:cs="Arial"/>
          <w:sz w:val="24"/>
          <w:szCs w:val="24"/>
        </w:rPr>
        <w:t>t is difficult to tell whether decision noise truly arises from a stochastic process</w:t>
      </w:r>
      <w:r w:rsidR="00B76202">
        <w:rPr>
          <w:rFonts w:ascii="Arial" w:hAnsi="Arial" w:cs="Arial"/>
          <w:sz w:val="24"/>
          <w:szCs w:val="24"/>
        </w:rPr>
        <w:t>, or reflects other deterministic processes missed by the model</w:t>
      </w:r>
      <w:r w:rsidRPr="00812E6A">
        <w:rPr>
          <w:rFonts w:ascii="Arial" w:hAnsi="Arial" w:cs="Arial"/>
          <w:sz w:val="24"/>
          <w:szCs w:val="24"/>
        </w:rPr>
        <w:t>.</w:t>
      </w:r>
    </w:p>
    <w:p w14:paraId="2D258F64" w14:textId="50239BBC" w:rsidR="00454988" w:rsidRDefault="00CB0B59" w:rsidP="00CB0B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two sources of behavioral variability, deterministic vs random, reflect two different strategies of exploration. </w:t>
      </w:r>
      <w:r w:rsidR="00FD06C9">
        <w:rPr>
          <w:rFonts w:ascii="Arial" w:hAnsi="Arial" w:cs="Arial"/>
          <w:sz w:val="24"/>
          <w:szCs w:val="24"/>
        </w:rPr>
        <w:t>In</w:t>
      </w:r>
      <w:r w:rsidR="00C2162D"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A0637">
        <w:rPr>
          <w:rFonts w:ascii="Arial" w:hAnsi="Arial" w:cs="Arial"/>
          <w:sz w:val="24"/>
          <w:szCs w:val="24"/>
        </w:rPr>
        <w:t>humans</w:t>
      </w:r>
      <w:r w:rsidR="00C2162D">
        <w:rPr>
          <w:rFonts w:ascii="Arial" w:hAnsi="Arial" w:cs="Arial"/>
          <w:sz w:val="24"/>
          <w:szCs w:val="24"/>
        </w:rPr>
        <w:t xml:space="preserve"> could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 w:rsidR="00C2162D"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 w:rsidR="00C2162D"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 w:rsidR="00C2162D"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 w:rsidR="00C2162D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>being relevant to behavior (Brunton et al 2013</w:t>
      </w:r>
      <w:r w:rsidR="00FA0637">
        <w:rPr>
          <w:rFonts w:ascii="Arial" w:hAnsi="Arial" w:cs="Arial"/>
          <w:sz w:val="24"/>
          <w:szCs w:val="24"/>
        </w:rPr>
        <w:t>, Kao et al 2005</w:t>
      </w:r>
      <w:r w:rsidR="00474E2E">
        <w:rPr>
          <w:rFonts w:ascii="Arial" w:hAnsi="Arial" w:cs="Arial"/>
          <w:sz w:val="24"/>
          <w:szCs w:val="24"/>
        </w:rPr>
        <w:t xml:space="preserve">). </w:t>
      </w:r>
      <w:r w:rsidR="00FA0637">
        <w:rPr>
          <w:rFonts w:ascii="Arial" w:hAnsi="Arial" w:cs="Arial"/>
          <w:sz w:val="24"/>
          <w:szCs w:val="24"/>
        </w:rPr>
        <w:t>I</w:t>
      </w:r>
      <w:r w:rsidR="00FD06C9">
        <w:rPr>
          <w:rFonts w:ascii="Arial" w:hAnsi="Arial" w:cs="Arial"/>
          <w:sz w:val="24"/>
          <w:szCs w:val="24"/>
        </w:rPr>
        <w:t>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70ACF1E8" w14:textId="1FDEB390" w:rsidR="00835A8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>human participants make consistent decisions</w:t>
      </w:r>
      <w:r w:rsidR="00A13BAA">
        <w:rPr>
          <w:rFonts w:ascii="Arial" w:hAnsi="Arial" w:cs="Arial"/>
          <w:sz w:val="24"/>
          <w:szCs w:val="24"/>
        </w:rPr>
        <w:t xml:space="preserve"> in repeated scenarios</w:t>
      </w:r>
      <w:r w:rsidR="00152987">
        <w:rPr>
          <w:rFonts w:ascii="Arial" w:hAnsi="Arial" w:cs="Arial"/>
          <w:sz w:val="24"/>
          <w:szCs w:val="24"/>
        </w:rPr>
        <w:t xml:space="preserve">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3D1A82">
        <w:rPr>
          <w:rFonts w:ascii="Arial" w:hAnsi="Arial" w:cs="Arial"/>
          <w:sz w:val="24"/>
          <w:szCs w:val="24"/>
        </w:rPr>
        <w:t>,</w:t>
      </w:r>
      <w:r w:rsidR="00281D55">
        <w:rPr>
          <w:rFonts w:ascii="Arial" w:hAnsi="Arial" w:cs="Arial"/>
          <w:sz w:val="24"/>
          <w:szCs w:val="24"/>
        </w:rPr>
        <w:t xml:space="preserve"> then people should make </w:t>
      </w:r>
      <w:r w:rsidR="00DD7B13">
        <w:rPr>
          <w:rFonts w:ascii="Arial" w:hAnsi="Arial" w:cs="Arial"/>
          <w:sz w:val="24"/>
          <w:szCs w:val="24"/>
        </w:rPr>
        <w:t xml:space="preserve">consistent </w:t>
      </w:r>
      <w:r w:rsidR="00281D55">
        <w:rPr>
          <w:rFonts w:ascii="Arial" w:hAnsi="Arial" w:cs="Arial"/>
          <w:sz w:val="24"/>
          <w:szCs w:val="24"/>
        </w:rPr>
        <w:t xml:space="preserve">choices in repeated </w:t>
      </w:r>
      <w:r w:rsidR="00281D55">
        <w:rPr>
          <w:rFonts w:ascii="Arial" w:hAnsi="Arial" w:cs="Arial"/>
          <w:sz w:val="24"/>
          <w:szCs w:val="24"/>
        </w:rPr>
        <w:lastRenderedPageBreak/>
        <w:t xml:space="preserve">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DD7B13">
        <w:rPr>
          <w:rFonts w:ascii="Arial" w:hAnsi="Arial" w:cs="Arial"/>
          <w:sz w:val="24"/>
          <w:szCs w:val="24"/>
        </w:rPr>
        <w:t xml:space="preserve">make independent choices in repeated scenarios and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>. By looking at the extent to which people make inconsistent choices</w:t>
      </w:r>
      <w:r w:rsidR="004A1EE1">
        <w:rPr>
          <w:rFonts w:ascii="Arial" w:hAnsi="Arial" w:cs="Arial"/>
          <w:sz w:val="24"/>
          <w:szCs w:val="24"/>
        </w:rPr>
        <w:t xml:space="preserve"> and </w:t>
      </w:r>
      <w:r w:rsidR="001A3046">
        <w:rPr>
          <w:rFonts w:ascii="Arial" w:hAnsi="Arial" w:cs="Arial"/>
          <w:sz w:val="24"/>
          <w:szCs w:val="24"/>
        </w:rPr>
        <w:t>by fitting</w:t>
      </w:r>
      <w:r w:rsidR="004A1EE1">
        <w:rPr>
          <w:rFonts w:ascii="Arial" w:hAnsi="Arial" w:cs="Arial"/>
          <w:sz w:val="24"/>
          <w:szCs w:val="24"/>
        </w:rPr>
        <w:t xml:space="preserve"> a novel</w:t>
      </w:r>
      <w:r w:rsidR="001A3046">
        <w:rPr>
          <w:rFonts w:ascii="Arial" w:hAnsi="Arial" w:cs="Arial"/>
          <w:sz w:val="24"/>
          <w:szCs w:val="24"/>
        </w:rPr>
        <w:t xml:space="preserve"> </w:t>
      </w:r>
      <w:r w:rsidR="004A1EE1">
        <w:rPr>
          <w:rFonts w:ascii="Arial" w:hAnsi="Arial" w:cs="Arial"/>
          <w:sz w:val="24"/>
          <w:szCs w:val="24"/>
        </w:rPr>
        <w:t xml:space="preserve">Bayesian model </w:t>
      </w:r>
      <w:r w:rsidR="001A3046">
        <w:rPr>
          <w:rFonts w:ascii="Arial" w:hAnsi="Arial" w:cs="Arial"/>
          <w:sz w:val="24"/>
          <w:szCs w:val="24"/>
        </w:rPr>
        <w:t xml:space="preserve">in which </w:t>
      </w:r>
      <w:r w:rsidR="004A1EE1">
        <w:rPr>
          <w:rFonts w:ascii="Arial" w:hAnsi="Arial" w:cs="Arial"/>
          <w:sz w:val="24"/>
          <w:szCs w:val="24"/>
        </w:rPr>
        <w:t xml:space="preserve">deterministic noise </w:t>
      </w:r>
      <w:r w:rsidR="001A3046">
        <w:rPr>
          <w:rFonts w:ascii="Arial" w:hAnsi="Arial" w:cs="Arial"/>
          <w:sz w:val="24"/>
          <w:szCs w:val="24"/>
        </w:rPr>
        <w:t xml:space="preserve">and </w:t>
      </w:r>
      <w:r w:rsidR="004A1EE1">
        <w:rPr>
          <w:rFonts w:ascii="Arial" w:hAnsi="Arial" w:cs="Arial"/>
          <w:sz w:val="24"/>
          <w:szCs w:val="24"/>
        </w:rPr>
        <w:t>random noise</w:t>
      </w:r>
      <w:r w:rsidR="001A3046">
        <w:rPr>
          <w:rFonts w:ascii="Arial" w:hAnsi="Arial" w:cs="Arial"/>
          <w:sz w:val="24"/>
          <w:szCs w:val="24"/>
        </w:rPr>
        <w:t xml:space="preserve"> can be separated</w:t>
      </w:r>
      <w:r w:rsidR="00281D55">
        <w:rPr>
          <w:rFonts w:ascii="Arial" w:hAnsi="Arial" w:cs="Arial"/>
          <w:sz w:val="24"/>
          <w:szCs w:val="24"/>
        </w:rPr>
        <w:t>, we were able to show</w:t>
      </w:r>
      <w:r w:rsidR="00FD06C9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, while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noise were present </w:t>
      </w:r>
      <w:r w:rsidR="00524F74">
        <w:rPr>
          <w:rFonts w:ascii="Arial" w:hAnsi="Arial" w:cs="Arial"/>
          <w:sz w:val="24"/>
          <w:szCs w:val="24"/>
        </w:rPr>
        <w:t xml:space="preserve">in driving behavioral variability in exploration, a larger proportion of variance is explained by random noise. </w:t>
      </w:r>
    </w:p>
    <w:p w14:paraId="6B685AF3" w14:textId="077E66E8" w:rsidR="00EB06B5" w:rsidRPr="00987DDE" w:rsidRDefault="005D6581" w:rsidP="00835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broad implications of our</w:t>
      </w:r>
      <w:r w:rsidR="00C664FF">
        <w:rPr>
          <w:rFonts w:ascii="Arial" w:hAnsi="Arial" w:cs="Arial"/>
          <w:sz w:val="24"/>
          <w:szCs w:val="24"/>
        </w:rPr>
        <w:t xml:space="preserve"> methods and</w:t>
      </w:r>
      <w:r>
        <w:rPr>
          <w:rFonts w:ascii="Arial" w:hAnsi="Arial" w:cs="Arial"/>
          <w:sz w:val="24"/>
          <w:szCs w:val="24"/>
        </w:rPr>
        <w:t xml:space="preserve"> findings and the growing interest in the causes of, and roles for, behavioral variability, we believe that our work will be of interest to a wide range of researchers in psychology, cognitive science and neuroscience. </w:t>
      </w:r>
      <w:r w:rsidR="00835A8E">
        <w:rPr>
          <w:rFonts w:ascii="Arial" w:hAnsi="Arial" w:cs="Arial"/>
          <w:sz w:val="24"/>
          <w:szCs w:val="24"/>
        </w:rPr>
        <w:t>Our novel computational method which separates deterministic noise from random noise is applicable to studying behavioral variability in general and should be of interest to many computational scientists.</w:t>
      </w:r>
      <w:r w:rsidR="00835A8E" w:rsidDel="00835A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such we believe this paper is a good fit for </w:t>
      </w:r>
      <w:r w:rsidR="00BB0861">
        <w:rPr>
          <w:rFonts w:ascii="Arial" w:hAnsi="Arial" w:cs="Arial"/>
          <w:sz w:val="24"/>
          <w:szCs w:val="24"/>
        </w:rPr>
        <w:t>PLOS Computational Biology</w:t>
      </w:r>
      <w:r w:rsidR="00490821">
        <w:rPr>
          <w:rFonts w:ascii="Arial" w:hAnsi="Arial" w:cs="Arial"/>
          <w:sz w:val="24"/>
          <w:szCs w:val="24"/>
        </w:rPr>
        <w:t>.</w:t>
      </w:r>
    </w:p>
    <w:p w14:paraId="3102DC37" w14:textId="2DFE68A2" w:rsidR="005E4C0A" w:rsidRPr="00A7013C" w:rsidRDefault="006F1441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F7DC0D" wp14:editId="1400C8ED">
                <wp:simplePos x="0" y="0"/>
                <wp:positionH relativeFrom="column">
                  <wp:posOffset>6949020</wp:posOffset>
                </wp:positionH>
                <wp:positionV relativeFrom="paragraph">
                  <wp:posOffset>421075</wp:posOffset>
                </wp:positionV>
                <wp:extent cx="16560" cy="16560"/>
                <wp:effectExtent l="38100" t="38100" r="34290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4852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545.95pt;margin-top:31.95pt;width:3.7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">
                <v:imagedata r:id="rId8" o:title=""/>
              </v:shape>
            </w:pict>
          </mc:Fallback>
        </mc:AlternateContent>
      </w:r>
      <w:r w:rsidR="005E4C0A" w:rsidRPr="00A7013C">
        <w:rPr>
          <w:rFonts w:ascii="Arial" w:hAnsi="Arial" w:cs="Arial"/>
          <w:sz w:val="24"/>
          <w:szCs w:val="24"/>
        </w:rPr>
        <w:t>Sincerely,</w:t>
      </w:r>
    </w:p>
    <w:p w14:paraId="4FEA3573" w14:textId="5249CD26" w:rsidR="005E4C0A" w:rsidRDefault="005E4C0A" w:rsidP="005E4C0A">
      <w:pPr>
        <w:rPr>
          <w:rFonts w:ascii="Arial" w:hAnsi="Arial" w:cs="Arial"/>
          <w:sz w:val="24"/>
          <w:szCs w:val="24"/>
        </w:rPr>
      </w:pPr>
    </w:p>
    <w:p w14:paraId="6671A5BD" w14:textId="77777777" w:rsidR="00B31DFB" w:rsidRDefault="00B31DFB" w:rsidP="008B1CF7">
      <w:pPr>
        <w:rPr>
          <w:rFonts w:ascii="Arial" w:hAnsi="Arial" w:cs="Arial"/>
          <w:sz w:val="24"/>
          <w:szCs w:val="24"/>
        </w:rPr>
      </w:pPr>
    </w:p>
    <w:p w14:paraId="7CEA1BFA" w14:textId="2966596E" w:rsidR="006F1441" w:rsidRPr="00A7013C" w:rsidRDefault="006F1441" w:rsidP="005E4C0A">
      <w:pPr>
        <w:rPr>
          <w:rFonts w:ascii="Arial" w:hAnsi="Arial" w:cs="Arial"/>
          <w:sz w:val="24"/>
          <w:szCs w:val="24"/>
        </w:rPr>
      </w:pPr>
    </w:p>
    <w:p w14:paraId="0B9404C1" w14:textId="3E5F91E5" w:rsidR="006F1441" w:rsidRDefault="003A61B0" w:rsidP="008B1C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Siyu Wang, Ph.D.</w:t>
      </w:r>
    </w:p>
    <w:p w14:paraId="36425190" w14:textId="7D4E713C" w:rsidR="00740F93" w:rsidRDefault="006F1441" w:rsidP="008B1CF7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2565D9D0" wp14:editId="03FE805C">
            <wp:extent cx="2552700" cy="838200"/>
            <wp:effectExtent l="0" t="0" r="0" b="0"/>
            <wp:docPr id="2" name="Picture 2" descr="Description: Macintosh HD:Users:bob:Work:Random:mySigna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bob:Work:Random:mySignatur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1B0">
        <w:rPr>
          <w:rFonts w:ascii="Arial" w:hAnsi="Arial" w:cs="Arial"/>
          <w:sz w:val="24"/>
          <w:szCs w:val="24"/>
        </w:rPr>
        <w:br/>
      </w:r>
      <w:r w:rsidR="005E4C0A" w:rsidRPr="00A7013C">
        <w:rPr>
          <w:rFonts w:ascii="Arial" w:hAnsi="Arial" w:cs="Arial"/>
          <w:sz w:val="24"/>
          <w:szCs w:val="24"/>
        </w:rPr>
        <w:t>Robert Wilson, Ph.D.</w:t>
      </w:r>
    </w:p>
    <w:p w14:paraId="1E360BD0" w14:textId="6E4CBB0E" w:rsidR="007A6A82" w:rsidRPr="007A6A82" w:rsidRDefault="007A6A82" w:rsidP="008B1CF7">
      <w:pPr>
        <w:rPr>
          <w:rFonts w:ascii="Arial" w:hAnsi="Arial" w:cs="Arial"/>
          <w:b/>
          <w:sz w:val="24"/>
          <w:szCs w:val="24"/>
        </w:rPr>
      </w:pPr>
      <w:r w:rsidRPr="007A6A82">
        <w:rPr>
          <w:rFonts w:ascii="Arial" w:hAnsi="Arial" w:cs="Arial"/>
          <w:b/>
          <w:sz w:val="24"/>
          <w:szCs w:val="24"/>
        </w:rPr>
        <w:t>References</w:t>
      </w:r>
    </w:p>
    <w:p w14:paraId="68000CEA" w14:textId="77777777" w:rsidR="00D07C66" w:rsidRPr="00653E9D" w:rsidRDefault="00D07C66" w:rsidP="00D07C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Sutton, R. S., Barto, A. G., &amp; Bach, F. (1998). </w:t>
      </w:r>
      <w:r w:rsidRPr="00653E9D">
        <w:rPr>
          <w:rFonts w:ascii="Arial" w:eastAsia="Times New Roman" w:hAnsi="Arial" w:cs="Arial"/>
          <w:color w:val="222222"/>
          <w:sz w:val="24"/>
          <w:szCs w:val="24"/>
          <w:lang w:eastAsia="en-US"/>
        </w:rPr>
        <w:t>Reinforcement learning: An introduction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</w:t>
      </w:r>
      <w:r w:rsidRPr="00653E9D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n-US"/>
        </w:rPr>
        <w:t>MIT press</w:t>
      </w:r>
      <w:r w:rsidRPr="00653E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</w:t>
      </w:r>
    </w:p>
    <w:p w14:paraId="64FC5BD3" w14:textId="77777777" w:rsidR="00D07C66" w:rsidRPr="00653E9D" w:rsidRDefault="00D07C66" w:rsidP="00D07C6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4E57E9C7" w14:textId="570E7A5D" w:rsidR="00A66F9A" w:rsidRDefault="00A66F9A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A66F9A">
        <w:rPr>
          <w:rFonts w:ascii="Arial" w:eastAsiaTheme="minorEastAsia" w:hAnsi="Arial" w:cs="Arial"/>
          <w:sz w:val="24"/>
          <w:szCs w:val="24"/>
        </w:rPr>
        <w:t xml:space="preserve">Wilson, R. C., Geana, A., White, J. M., Ludvig, E. A., &amp; Cohen, J. D. (2014). Humans use directed and random exploration to solve the explore-exploit dilemma.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Journal of experimental psychology. General</w:t>
      </w:r>
      <w:r w:rsidRPr="00A66F9A">
        <w:rPr>
          <w:rFonts w:ascii="Arial" w:eastAsiaTheme="minorEastAsia" w:hAnsi="Arial" w:cs="Arial"/>
          <w:sz w:val="24"/>
          <w:szCs w:val="24"/>
        </w:rPr>
        <w:t xml:space="preserve">, 143(6), 2074–2081. </w:t>
      </w:r>
    </w:p>
    <w:p w14:paraId="06D9BB86" w14:textId="6C10901F" w:rsidR="0096319E" w:rsidRPr="007A6A82" w:rsidRDefault="0096319E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96319E">
        <w:rPr>
          <w:rFonts w:ascii="Arial" w:eastAsiaTheme="minorEastAsia" w:hAnsi="Arial" w:cs="Arial"/>
          <w:sz w:val="24"/>
          <w:szCs w:val="24"/>
        </w:rPr>
        <w:t xml:space="preserve">Brunton, B. W., Botvinick, M. M., &amp; Brody, C. D. (2013). Rats and humans can optimally accumulate evidence for decision-making.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96319E">
        <w:rPr>
          <w:rFonts w:ascii="Arial" w:eastAsiaTheme="minorEastAsia" w:hAnsi="Arial" w:cs="Arial"/>
          <w:sz w:val="24"/>
          <w:szCs w:val="24"/>
        </w:rPr>
        <w:t xml:space="preserve">, 340(6128), 95–98. </w:t>
      </w:r>
    </w:p>
    <w:p w14:paraId="0CE8AEF9" w14:textId="04C58206" w:rsidR="007A6A82" w:rsidRPr="004036BF" w:rsidRDefault="00F336C6" w:rsidP="00653E9D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F336C6">
        <w:rPr>
          <w:rFonts w:ascii="Arial" w:eastAsiaTheme="minorEastAsia" w:hAnsi="Arial" w:cs="Arial"/>
          <w:sz w:val="24"/>
          <w:szCs w:val="24"/>
        </w:rPr>
        <w:t xml:space="preserve">Kao, M. H., Doupe, A. J., &amp; Brainard, M. S. (2005). Contributions of an avian basal ganglia-forebrain circuit to real-time modulation of song. </w:t>
      </w:r>
      <w:r w:rsidRPr="00653E9D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F336C6">
        <w:rPr>
          <w:rFonts w:ascii="Arial" w:eastAsiaTheme="minorEastAsia" w:hAnsi="Arial" w:cs="Arial"/>
          <w:sz w:val="24"/>
          <w:szCs w:val="24"/>
        </w:rPr>
        <w:t xml:space="preserve">, 433(7026), 638–643. </w:t>
      </w:r>
    </w:p>
    <w:sectPr w:rsidR="007A6A82" w:rsidRPr="004036BF" w:rsidSect="00524D60">
      <w:headerReference w:type="default" r:id="rId10"/>
      <w:headerReference w:type="first" r:id="rId11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D7AA5" w14:textId="77777777" w:rsidR="00F66C45" w:rsidRDefault="00F66C45" w:rsidP="008D1C0D">
      <w:pPr>
        <w:spacing w:after="0" w:line="240" w:lineRule="auto"/>
      </w:pPr>
      <w:r>
        <w:separator/>
      </w:r>
    </w:p>
  </w:endnote>
  <w:endnote w:type="continuationSeparator" w:id="0">
    <w:p w14:paraId="4B255133" w14:textId="77777777" w:rsidR="00F66C45" w:rsidRDefault="00F66C45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loSerifOT-Text">
    <w:altName w:val="Calibri"/>
    <w:panose1 w:val="020B0604020202020204"/>
    <w:charset w:val="00"/>
    <w:family w:val="auto"/>
    <w:pitch w:val="variable"/>
    <w:sig w:usb0="800000EF" w:usb1="4000204A" w:usb2="00000000" w:usb3="00000000" w:csb0="00000001" w:csb1="00000000"/>
  </w:font>
  <w:font w:name="MiloOT-Xbold">
    <w:altName w:val="Calibri"/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MiloOT-Text">
    <w:altName w:val="Calibri"/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loSerifOT">
    <w:altName w:val="Calibri"/>
    <w:panose1 w:val="020B0604020202020204"/>
    <w:charset w:val="00"/>
    <w:family w:val="auto"/>
    <w:pitch w:val="variable"/>
    <w:sig w:usb0="800000EF" w:usb1="4000204A" w:usb2="00000000" w:usb3="00000000" w:csb0="00000001" w:csb1="00000000"/>
  </w:font>
  <w:font w:name="MiloOT">
    <w:altName w:val="Calibri"/>
    <w:panose1 w:val="020B0604020202020204"/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4429E" w14:textId="77777777" w:rsidR="00F66C45" w:rsidRDefault="00F66C45" w:rsidP="008D1C0D">
      <w:pPr>
        <w:spacing w:after="0" w:line="240" w:lineRule="auto"/>
      </w:pPr>
      <w:r>
        <w:separator/>
      </w:r>
    </w:p>
  </w:footnote>
  <w:footnote w:type="continuationSeparator" w:id="0">
    <w:p w14:paraId="3CB49F1A" w14:textId="77777777" w:rsidR="00F66C45" w:rsidRDefault="00F66C45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1451"/>
    <w:rsid w:val="0001716D"/>
    <w:rsid w:val="000376CF"/>
    <w:rsid w:val="0004379B"/>
    <w:rsid w:val="00051E63"/>
    <w:rsid w:val="00055CAF"/>
    <w:rsid w:val="00065A40"/>
    <w:rsid w:val="0007409E"/>
    <w:rsid w:val="000907AA"/>
    <w:rsid w:val="000A1DEF"/>
    <w:rsid w:val="000A45A3"/>
    <w:rsid w:val="000B20F6"/>
    <w:rsid w:val="000B31A7"/>
    <w:rsid w:val="000B7025"/>
    <w:rsid w:val="000D0026"/>
    <w:rsid w:val="000D67F2"/>
    <w:rsid w:val="000E2A9F"/>
    <w:rsid w:val="000E31E6"/>
    <w:rsid w:val="000E76A7"/>
    <w:rsid w:val="000F42DB"/>
    <w:rsid w:val="00110F89"/>
    <w:rsid w:val="00113264"/>
    <w:rsid w:val="00116EBB"/>
    <w:rsid w:val="00132920"/>
    <w:rsid w:val="00140D02"/>
    <w:rsid w:val="00143743"/>
    <w:rsid w:val="00152987"/>
    <w:rsid w:val="001536C3"/>
    <w:rsid w:val="00155F75"/>
    <w:rsid w:val="001607C7"/>
    <w:rsid w:val="00164242"/>
    <w:rsid w:val="00165A1C"/>
    <w:rsid w:val="00187182"/>
    <w:rsid w:val="00190E9F"/>
    <w:rsid w:val="00191A3B"/>
    <w:rsid w:val="00193E4C"/>
    <w:rsid w:val="001A3046"/>
    <w:rsid w:val="001A78F0"/>
    <w:rsid w:val="001C075F"/>
    <w:rsid w:val="001D105B"/>
    <w:rsid w:val="001D6A62"/>
    <w:rsid w:val="001E08FE"/>
    <w:rsid w:val="001E57A4"/>
    <w:rsid w:val="001E77E9"/>
    <w:rsid w:val="001F16F2"/>
    <w:rsid w:val="001F3C9C"/>
    <w:rsid w:val="00201547"/>
    <w:rsid w:val="00201B73"/>
    <w:rsid w:val="0022451A"/>
    <w:rsid w:val="00224CDF"/>
    <w:rsid w:val="002261C2"/>
    <w:rsid w:val="00233830"/>
    <w:rsid w:val="00236195"/>
    <w:rsid w:val="0025215E"/>
    <w:rsid w:val="00264D8E"/>
    <w:rsid w:val="0027027F"/>
    <w:rsid w:val="00272CCD"/>
    <w:rsid w:val="0027364D"/>
    <w:rsid w:val="00276229"/>
    <w:rsid w:val="00281D55"/>
    <w:rsid w:val="00283C00"/>
    <w:rsid w:val="0029292B"/>
    <w:rsid w:val="002935F3"/>
    <w:rsid w:val="002A2833"/>
    <w:rsid w:val="002B0B18"/>
    <w:rsid w:val="002B3B43"/>
    <w:rsid w:val="002B7AB3"/>
    <w:rsid w:val="002D44AE"/>
    <w:rsid w:val="002D7FED"/>
    <w:rsid w:val="002F67A4"/>
    <w:rsid w:val="00301C8E"/>
    <w:rsid w:val="0030320A"/>
    <w:rsid w:val="00303750"/>
    <w:rsid w:val="00303871"/>
    <w:rsid w:val="00315B89"/>
    <w:rsid w:val="003246A1"/>
    <w:rsid w:val="00335BDE"/>
    <w:rsid w:val="00337695"/>
    <w:rsid w:val="00344580"/>
    <w:rsid w:val="0035492B"/>
    <w:rsid w:val="003604BB"/>
    <w:rsid w:val="00386BB4"/>
    <w:rsid w:val="00397F3E"/>
    <w:rsid w:val="003A61B0"/>
    <w:rsid w:val="003B07B1"/>
    <w:rsid w:val="003B500E"/>
    <w:rsid w:val="003C0CF5"/>
    <w:rsid w:val="003D1A82"/>
    <w:rsid w:val="003D4E80"/>
    <w:rsid w:val="003E0AD8"/>
    <w:rsid w:val="003E3255"/>
    <w:rsid w:val="003F53DB"/>
    <w:rsid w:val="004036BF"/>
    <w:rsid w:val="004055CE"/>
    <w:rsid w:val="00445542"/>
    <w:rsid w:val="00454988"/>
    <w:rsid w:val="004576ED"/>
    <w:rsid w:val="00474E2E"/>
    <w:rsid w:val="004803B9"/>
    <w:rsid w:val="00490821"/>
    <w:rsid w:val="0049410C"/>
    <w:rsid w:val="004A083F"/>
    <w:rsid w:val="004A1EE1"/>
    <w:rsid w:val="004B3A97"/>
    <w:rsid w:val="004C136E"/>
    <w:rsid w:val="004D341B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24F74"/>
    <w:rsid w:val="005371F3"/>
    <w:rsid w:val="00540F3A"/>
    <w:rsid w:val="00554F4E"/>
    <w:rsid w:val="00560E8F"/>
    <w:rsid w:val="00570B96"/>
    <w:rsid w:val="00584C6F"/>
    <w:rsid w:val="005867DA"/>
    <w:rsid w:val="00596D98"/>
    <w:rsid w:val="005B4668"/>
    <w:rsid w:val="005D6581"/>
    <w:rsid w:val="005D7778"/>
    <w:rsid w:val="005E4C0A"/>
    <w:rsid w:val="005E5BA4"/>
    <w:rsid w:val="005F0694"/>
    <w:rsid w:val="005F60EC"/>
    <w:rsid w:val="00632AD4"/>
    <w:rsid w:val="0063683A"/>
    <w:rsid w:val="006371B2"/>
    <w:rsid w:val="00653E9D"/>
    <w:rsid w:val="0065534B"/>
    <w:rsid w:val="00660BDB"/>
    <w:rsid w:val="00675207"/>
    <w:rsid w:val="006853DE"/>
    <w:rsid w:val="006A5AE4"/>
    <w:rsid w:val="006B45A4"/>
    <w:rsid w:val="006B77E2"/>
    <w:rsid w:val="006C1D17"/>
    <w:rsid w:val="006D69E7"/>
    <w:rsid w:val="006F1441"/>
    <w:rsid w:val="006F4E4F"/>
    <w:rsid w:val="00705429"/>
    <w:rsid w:val="00705E1F"/>
    <w:rsid w:val="00705FFD"/>
    <w:rsid w:val="00715822"/>
    <w:rsid w:val="00724570"/>
    <w:rsid w:val="007318AA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3A84"/>
    <w:rsid w:val="0083597D"/>
    <w:rsid w:val="00835A8E"/>
    <w:rsid w:val="00863269"/>
    <w:rsid w:val="00872B5F"/>
    <w:rsid w:val="0087374D"/>
    <w:rsid w:val="008964CA"/>
    <w:rsid w:val="008B1CF7"/>
    <w:rsid w:val="008B1DA3"/>
    <w:rsid w:val="008D0974"/>
    <w:rsid w:val="008D0CE7"/>
    <w:rsid w:val="008D1731"/>
    <w:rsid w:val="008D1C0D"/>
    <w:rsid w:val="008D5AAA"/>
    <w:rsid w:val="008E69EF"/>
    <w:rsid w:val="008F5994"/>
    <w:rsid w:val="00901445"/>
    <w:rsid w:val="009143B5"/>
    <w:rsid w:val="00922AEC"/>
    <w:rsid w:val="00932B8B"/>
    <w:rsid w:val="00933A56"/>
    <w:rsid w:val="00933C76"/>
    <w:rsid w:val="00934260"/>
    <w:rsid w:val="00941541"/>
    <w:rsid w:val="00946C74"/>
    <w:rsid w:val="009573DA"/>
    <w:rsid w:val="009620A8"/>
    <w:rsid w:val="0096319E"/>
    <w:rsid w:val="00972428"/>
    <w:rsid w:val="00973E26"/>
    <w:rsid w:val="009740F9"/>
    <w:rsid w:val="00974D83"/>
    <w:rsid w:val="00987DDE"/>
    <w:rsid w:val="00992F61"/>
    <w:rsid w:val="009A6ABC"/>
    <w:rsid w:val="009A7B1A"/>
    <w:rsid w:val="009B50CC"/>
    <w:rsid w:val="009D7D0D"/>
    <w:rsid w:val="009E23C5"/>
    <w:rsid w:val="009E55CF"/>
    <w:rsid w:val="009E7920"/>
    <w:rsid w:val="009F0548"/>
    <w:rsid w:val="009F3A50"/>
    <w:rsid w:val="00A061A0"/>
    <w:rsid w:val="00A07630"/>
    <w:rsid w:val="00A07EE6"/>
    <w:rsid w:val="00A11CB7"/>
    <w:rsid w:val="00A1202D"/>
    <w:rsid w:val="00A12AD8"/>
    <w:rsid w:val="00A13BAA"/>
    <w:rsid w:val="00A253E4"/>
    <w:rsid w:val="00A25439"/>
    <w:rsid w:val="00A43B9E"/>
    <w:rsid w:val="00A449A9"/>
    <w:rsid w:val="00A5385D"/>
    <w:rsid w:val="00A66F9A"/>
    <w:rsid w:val="00A7013C"/>
    <w:rsid w:val="00A80CDF"/>
    <w:rsid w:val="00A83F2F"/>
    <w:rsid w:val="00AB1500"/>
    <w:rsid w:val="00AF615F"/>
    <w:rsid w:val="00B05D05"/>
    <w:rsid w:val="00B26189"/>
    <w:rsid w:val="00B27614"/>
    <w:rsid w:val="00B30E01"/>
    <w:rsid w:val="00B31025"/>
    <w:rsid w:val="00B31DFB"/>
    <w:rsid w:val="00B41E14"/>
    <w:rsid w:val="00B4771B"/>
    <w:rsid w:val="00B510A2"/>
    <w:rsid w:val="00B55855"/>
    <w:rsid w:val="00B76202"/>
    <w:rsid w:val="00B96558"/>
    <w:rsid w:val="00BB0861"/>
    <w:rsid w:val="00BB26F9"/>
    <w:rsid w:val="00BF7766"/>
    <w:rsid w:val="00C126A5"/>
    <w:rsid w:val="00C2162D"/>
    <w:rsid w:val="00C22047"/>
    <w:rsid w:val="00C22E4D"/>
    <w:rsid w:val="00C328EA"/>
    <w:rsid w:val="00C3292B"/>
    <w:rsid w:val="00C441E4"/>
    <w:rsid w:val="00C55C3A"/>
    <w:rsid w:val="00C56B8D"/>
    <w:rsid w:val="00C664FF"/>
    <w:rsid w:val="00C7737B"/>
    <w:rsid w:val="00CB0B59"/>
    <w:rsid w:val="00CD2949"/>
    <w:rsid w:val="00CE499D"/>
    <w:rsid w:val="00CF68B6"/>
    <w:rsid w:val="00D003DD"/>
    <w:rsid w:val="00D0318D"/>
    <w:rsid w:val="00D07977"/>
    <w:rsid w:val="00D07C66"/>
    <w:rsid w:val="00D1121C"/>
    <w:rsid w:val="00D1370C"/>
    <w:rsid w:val="00D16F73"/>
    <w:rsid w:val="00D35778"/>
    <w:rsid w:val="00D46D65"/>
    <w:rsid w:val="00D64A3E"/>
    <w:rsid w:val="00D72A6C"/>
    <w:rsid w:val="00D832C1"/>
    <w:rsid w:val="00D94308"/>
    <w:rsid w:val="00D94B56"/>
    <w:rsid w:val="00DA4B64"/>
    <w:rsid w:val="00DB5E09"/>
    <w:rsid w:val="00DC3343"/>
    <w:rsid w:val="00DD7B13"/>
    <w:rsid w:val="00DE1B8D"/>
    <w:rsid w:val="00DF0E17"/>
    <w:rsid w:val="00DF5491"/>
    <w:rsid w:val="00E01AB1"/>
    <w:rsid w:val="00E14E43"/>
    <w:rsid w:val="00E35E8B"/>
    <w:rsid w:val="00E361A9"/>
    <w:rsid w:val="00E4433A"/>
    <w:rsid w:val="00E45EC0"/>
    <w:rsid w:val="00E50538"/>
    <w:rsid w:val="00E50FA7"/>
    <w:rsid w:val="00E53241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688"/>
    <w:rsid w:val="00F32CDC"/>
    <w:rsid w:val="00F336C6"/>
    <w:rsid w:val="00F35204"/>
    <w:rsid w:val="00F35E90"/>
    <w:rsid w:val="00F6080B"/>
    <w:rsid w:val="00F60C54"/>
    <w:rsid w:val="00F6413A"/>
    <w:rsid w:val="00F66C45"/>
    <w:rsid w:val="00F761A1"/>
    <w:rsid w:val="00F869B9"/>
    <w:rsid w:val="00F9036D"/>
    <w:rsid w:val="00FA0637"/>
    <w:rsid w:val="00FA2094"/>
    <w:rsid w:val="00FA72E5"/>
    <w:rsid w:val="00FB683F"/>
    <w:rsid w:val="00FD06C9"/>
    <w:rsid w:val="00FD1149"/>
    <w:rsid w:val="00FE4374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116B9"/>
  <w14:defaultImageDpi w14:val="300"/>
  <w15:docId w15:val="{156B4F33-5A16-484B-B4E8-5607F1B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  <w:style w:type="paragraph" w:styleId="Revision">
    <w:name w:val="Revision"/>
    <w:hidden/>
    <w:uiPriority w:val="99"/>
    <w:semiHidden/>
    <w:rsid w:val="000E2A9F"/>
    <w:rPr>
      <w:rFonts w:ascii="Calibri Light" w:eastAsiaTheme="minorHAnsi" w:hAnsi="Calibri Light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6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sang.MBB\AppData\Local\Temp\e-letterhead_ua_tnr_leftheader_righttext_1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7:38:11.72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 1 8027,'-45'44'0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A7515-1E91-7542-BE3B-242F380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C:\Users\btsang.MBB\AppData\Local\Temp\e-letterhead_ua_tnr_leftheader_righttext_1.dotx</Template>
  <TotalTime>1279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Wang Siyu</cp:lastModifiedBy>
  <cp:revision>226</cp:revision>
  <cp:lastPrinted>2018-02-14T22:07:00Z</cp:lastPrinted>
  <dcterms:created xsi:type="dcterms:W3CDTF">2018-10-23T20:14:00Z</dcterms:created>
  <dcterms:modified xsi:type="dcterms:W3CDTF">2024-05-14T17:52:00Z</dcterms:modified>
</cp:coreProperties>
</file>