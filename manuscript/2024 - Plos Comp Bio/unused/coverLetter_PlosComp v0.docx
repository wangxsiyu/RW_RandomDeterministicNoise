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6584" w14:textId="2F1024B9" w:rsidR="005E4C0A" w:rsidRPr="00A7013C" w:rsidRDefault="00B26189" w:rsidP="00933C76">
      <w:pPr>
        <w:tabs>
          <w:tab w:val="right" w:pos="9360"/>
        </w:tabs>
        <w:spacing w:line="240" w:lineRule="auto"/>
        <w:rPr>
          <w:rFonts w:ascii="Arial" w:hAnsi="Arial" w:cs="Arial"/>
          <w:sz w:val="24"/>
          <w:szCs w:val="24"/>
        </w:rPr>
      </w:pPr>
      <w:r w:rsidRPr="00A7013C">
        <w:rPr>
          <w:rFonts w:ascii="Arial" w:hAnsi="Arial" w:cs="Arial"/>
          <w:sz w:val="24"/>
          <w:szCs w:val="24"/>
        </w:rPr>
        <w:tab/>
      </w:r>
      <w:del w:id="0" w:author="Wang Siyu" w:date="2022-12-12T01:12:00Z">
        <w:r w:rsidR="00F869B9" w:rsidDel="005F0694">
          <w:rPr>
            <w:rFonts w:ascii="Arial" w:hAnsi="Arial" w:cs="Arial"/>
            <w:sz w:val="24"/>
            <w:szCs w:val="24"/>
          </w:rPr>
          <w:delText>January</w:delText>
        </w:r>
        <w:r w:rsidR="00811552" w:rsidDel="005F0694">
          <w:rPr>
            <w:rFonts w:ascii="Arial" w:hAnsi="Arial" w:cs="Arial"/>
            <w:sz w:val="24"/>
            <w:szCs w:val="24"/>
          </w:rPr>
          <w:delText xml:space="preserve"> </w:delText>
        </w:r>
        <w:r w:rsidR="00F869B9" w:rsidDel="005F0694">
          <w:rPr>
            <w:rFonts w:ascii="Arial" w:hAnsi="Arial" w:cs="Arial"/>
            <w:sz w:val="24"/>
            <w:szCs w:val="24"/>
          </w:rPr>
          <w:delText>17</w:delText>
        </w:r>
        <w:r w:rsidR="00E73FFD" w:rsidDel="005F0694">
          <w:rPr>
            <w:rFonts w:ascii="Arial" w:hAnsi="Arial" w:cs="Arial"/>
            <w:sz w:val="24"/>
            <w:szCs w:val="24"/>
          </w:rPr>
          <w:delText>th</w:delText>
        </w:r>
      </w:del>
      <w:ins w:id="1" w:author="Wang Siyu" w:date="2022-12-12T01:12:00Z">
        <w:r w:rsidR="005F0694">
          <w:rPr>
            <w:rFonts w:ascii="Arial" w:hAnsi="Arial" w:cs="Arial"/>
            <w:sz w:val="24"/>
            <w:szCs w:val="24"/>
          </w:rPr>
          <w:t xml:space="preserve">December </w:t>
        </w:r>
        <w:del w:id="2" w:author="Siyu Wang" w:date="2023-11-28T13:12:00Z">
          <w:r w:rsidR="00596D98" w:rsidDel="00A07EE6">
            <w:rPr>
              <w:rFonts w:ascii="Arial" w:hAnsi="Arial" w:cs="Arial"/>
              <w:sz w:val="24"/>
              <w:szCs w:val="24"/>
            </w:rPr>
            <w:delText>1</w:delText>
          </w:r>
        </w:del>
      </w:ins>
      <w:ins w:id="3" w:author="Wang Siyu" w:date="2022-12-19T08:23:00Z">
        <w:del w:id="4" w:author="Siyu Wang" w:date="2023-11-28T13:12:00Z">
          <w:r w:rsidR="005E5BA4" w:rsidDel="00A07EE6">
            <w:rPr>
              <w:rFonts w:ascii="Arial" w:hAnsi="Arial" w:cs="Arial"/>
              <w:sz w:val="24"/>
              <w:szCs w:val="24"/>
            </w:rPr>
            <w:delText>9</w:delText>
          </w:r>
        </w:del>
      </w:ins>
      <w:ins w:id="5" w:author="Wang Siyu" w:date="2022-12-12T01:12:00Z">
        <w:del w:id="6" w:author="Siyu Wang" w:date="2023-11-28T13:12:00Z">
          <w:r w:rsidR="00596D98" w:rsidDel="00A07EE6">
            <w:rPr>
              <w:rFonts w:ascii="Arial" w:hAnsi="Arial" w:cs="Arial"/>
              <w:sz w:val="24"/>
              <w:szCs w:val="24"/>
            </w:rPr>
            <w:delText>th</w:delText>
          </w:r>
        </w:del>
      </w:ins>
      <w:ins w:id="7" w:author="Siyu Wang" w:date="2023-11-28T13:12:00Z">
        <w:r w:rsidR="00A07EE6">
          <w:rPr>
            <w:rFonts w:ascii="Arial" w:hAnsi="Arial" w:cs="Arial"/>
            <w:sz w:val="24"/>
            <w:szCs w:val="24"/>
          </w:rPr>
          <w:t>XXX</w:t>
        </w:r>
      </w:ins>
      <w:r w:rsidR="00811552">
        <w:rPr>
          <w:rFonts w:ascii="Arial" w:hAnsi="Arial" w:cs="Arial"/>
          <w:sz w:val="24"/>
          <w:szCs w:val="24"/>
        </w:rPr>
        <w:t xml:space="preserve">, </w:t>
      </w:r>
      <w:del w:id="8" w:author="Wang Siyu" w:date="2022-12-12T01:12:00Z">
        <w:r w:rsidR="00A7013C" w:rsidDel="005F0694">
          <w:rPr>
            <w:rFonts w:ascii="Arial" w:hAnsi="Arial" w:cs="Arial"/>
            <w:sz w:val="24"/>
            <w:szCs w:val="24"/>
          </w:rPr>
          <w:delText>20</w:delText>
        </w:r>
        <w:r w:rsidR="00F869B9" w:rsidDel="005F0694">
          <w:rPr>
            <w:rFonts w:ascii="Arial" w:hAnsi="Arial" w:cs="Arial"/>
            <w:sz w:val="24"/>
            <w:szCs w:val="24"/>
          </w:rPr>
          <w:delText>20</w:delText>
        </w:r>
      </w:del>
      <w:ins w:id="9" w:author="Wang Siyu" w:date="2022-12-12T01:12:00Z">
        <w:r w:rsidR="005F0694">
          <w:rPr>
            <w:rFonts w:ascii="Arial" w:hAnsi="Arial" w:cs="Arial"/>
            <w:sz w:val="24"/>
            <w:szCs w:val="24"/>
          </w:rPr>
          <w:t>202</w:t>
        </w:r>
      </w:ins>
      <w:ins w:id="10" w:author="Siyu Wang" w:date="2023-11-28T13:12:00Z">
        <w:r w:rsidR="00A07EE6">
          <w:rPr>
            <w:rFonts w:ascii="Arial" w:hAnsi="Arial" w:cs="Arial"/>
            <w:sz w:val="24"/>
            <w:szCs w:val="24"/>
          </w:rPr>
          <w:t>3</w:t>
        </w:r>
      </w:ins>
      <w:ins w:id="11" w:author="Wang Siyu" w:date="2022-12-12T01:12:00Z">
        <w:del w:id="12" w:author="Siyu Wang" w:date="2023-11-28T13:12:00Z">
          <w:r w:rsidR="005F0694" w:rsidDel="00A07EE6">
            <w:rPr>
              <w:rFonts w:ascii="Arial" w:hAnsi="Arial" w:cs="Arial"/>
              <w:sz w:val="24"/>
              <w:szCs w:val="24"/>
            </w:rPr>
            <w:delText>2</w:delText>
          </w:r>
        </w:del>
      </w:ins>
    </w:p>
    <w:p w14:paraId="5CF9AF40" w14:textId="485E12F4" w:rsidR="005E4C0A" w:rsidRDefault="00A7013C" w:rsidP="005E4C0A">
      <w:pPr>
        <w:rPr>
          <w:rFonts w:ascii="Arial" w:hAnsi="Arial" w:cs="Arial"/>
          <w:sz w:val="24"/>
          <w:szCs w:val="24"/>
        </w:rPr>
      </w:pPr>
      <w:r>
        <w:rPr>
          <w:rFonts w:ascii="Arial" w:hAnsi="Arial" w:cs="Arial"/>
          <w:sz w:val="24"/>
          <w:szCs w:val="24"/>
        </w:rPr>
        <w:t xml:space="preserve">To the Editors at </w:t>
      </w:r>
      <w:del w:id="13" w:author="Wang Siyu" w:date="2022-12-12T01:11:00Z">
        <w:r w:rsidR="00B510A2" w:rsidDel="000E2A9F">
          <w:rPr>
            <w:rFonts w:ascii="Arial" w:hAnsi="Arial" w:cs="Arial"/>
            <w:sz w:val="24"/>
            <w:szCs w:val="24"/>
          </w:rPr>
          <w:delText>Journal of Experimental Psychology: General</w:delText>
        </w:r>
      </w:del>
      <w:ins w:id="14" w:author="Wang Siyu" w:date="2022-12-12T01:12:00Z">
        <w:r w:rsidR="00301C8E">
          <w:rPr>
            <w:rFonts w:ascii="Arial" w:hAnsi="Arial" w:cs="Arial"/>
            <w:sz w:val="24"/>
            <w:szCs w:val="24"/>
          </w:rPr>
          <w:t>PLOS</w:t>
        </w:r>
      </w:ins>
      <w:ins w:id="15" w:author="Wang Siyu" w:date="2022-12-12T01:11:00Z">
        <w:r w:rsidR="000E2A9F">
          <w:rPr>
            <w:rFonts w:ascii="Arial" w:hAnsi="Arial" w:cs="Arial"/>
            <w:sz w:val="24"/>
            <w:szCs w:val="24"/>
          </w:rPr>
          <w:t xml:space="preserve"> Computational Biology</w:t>
        </w:r>
      </w:ins>
      <w:r w:rsidR="005E4C0A" w:rsidRPr="00A7013C">
        <w:rPr>
          <w:rFonts w:ascii="Arial" w:hAnsi="Arial" w:cs="Arial"/>
          <w:sz w:val="24"/>
          <w:szCs w:val="24"/>
        </w:rPr>
        <w:t>,</w:t>
      </w:r>
    </w:p>
    <w:p w14:paraId="1AB7B709" w14:textId="42E69A84" w:rsidR="00B31025" w:rsidRDefault="00A7013C" w:rsidP="001E57A4">
      <w:pPr>
        <w:rPr>
          <w:rFonts w:ascii="Arial" w:hAnsi="Arial" w:cs="Arial"/>
          <w:sz w:val="24"/>
          <w:szCs w:val="24"/>
        </w:rPr>
      </w:pPr>
      <w:r>
        <w:rPr>
          <w:rFonts w:ascii="Arial" w:hAnsi="Arial" w:cs="Arial"/>
          <w:sz w:val="24"/>
          <w:szCs w:val="24"/>
        </w:rPr>
        <w:t>Please find attached our paper “</w:t>
      </w:r>
      <w:ins w:id="16" w:author="Siyu Wang" w:date="2023-11-28T12:52:00Z">
        <w:r w:rsidR="00A061A0" w:rsidRPr="00A061A0">
          <w:rPr>
            <w:rFonts w:ascii="Arial" w:hAnsi="Arial" w:cs="Arial"/>
            <w:sz w:val="24"/>
            <w:szCs w:val="24"/>
          </w:rPr>
          <w:t>Separating random and deterministic sources of computational noise in explore-exploit decisions</w:t>
        </w:r>
      </w:ins>
      <w:del w:id="17" w:author="Siyu Wang" w:date="2023-11-28T12:52:00Z">
        <w:r w:rsidR="00811552" w:rsidRPr="00811552" w:rsidDel="00A061A0">
          <w:rPr>
            <w:rFonts w:ascii="Arial" w:hAnsi="Arial" w:cs="Arial"/>
            <w:sz w:val="24"/>
            <w:szCs w:val="24"/>
          </w:rPr>
          <w:delText>The nature of decision noise in random exploration</w:delText>
        </w:r>
        <w:r w:rsidR="00F06A29" w:rsidDel="00A061A0">
          <w:rPr>
            <w:rFonts w:ascii="Arial" w:hAnsi="Arial" w:cs="Arial"/>
            <w:sz w:val="24"/>
            <w:szCs w:val="24"/>
          </w:rPr>
          <w:delText>.</w:delText>
        </w:r>
      </w:del>
      <w:r>
        <w:rPr>
          <w:rFonts w:ascii="Arial" w:hAnsi="Arial" w:cs="Arial"/>
          <w:sz w:val="24"/>
          <w:szCs w:val="24"/>
        </w:rPr>
        <w:t>”</w:t>
      </w:r>
      <w:ins w:id="18" w:author="Siyu Wang" w:date="2023-11-28T12:52:00Z">
        <w:r w:rsidR="00143743">
          <w:rPr>
            <w:rFonts w:ascii="Arial" w:hAnsi="Arial" w:cs="Arial"/>
            <w:sz w:val="24"/>
            <w:szCs w:val="24"/>
          </w:rPr>
          <w:t xml:space="preserve">. </w:t>
        </w:r>
      </w:ins>
      <w:del w:id="19" w:author="Siyu Wang" w:date="2023-11-28T12:52:00Z">
        <w:r w:rsidDel="00143743">
          <w:rPr>
            <w:rFonts w:ascii="Arial" w:hAnsi="Arial" w:cs="Arial"/>
            <w:sz w:val="24"/>
            <w:szCs w:val="24"/>
          </w:rPr>
          <w:delText xml:space="preserve">  </w:delText>
        </w:r>
      </w:del>
      <w:r w:rsidR="00F06A29">
        <w:rPr>
          <w:rFonts w:ascii="Arial" w:hAnsi="Arial" w:cs="Arial"/>
          <w:sz w:val="24"/>
          <w:szCs w:val="24"/>
        </w:rPr>
        <w:t>In this paper we investigate the nature of behavioral variabili</w:t>
      </w:r>
      <w:r w:rsidR="00474E2E">
        <w:rPr>
          <w:rFonts w:ascii="Arial" w:hAnsi="Arial" w:cs="Arial"/>
          <w:sz w:val="24"/>
          <w:szCs w:val="24"/>
        </w:rPr>
        <w:t xml:space="preserve">ty and its role in </w:t>
      </w:r>
      <w:r w:rsidR="00DB5E09">
        <w:rPr>
          <w:rFonts w:ascii="Arial" w:hAnsi="Arial" w:cs="Arial"/>
          <w:sz w:val="24"/>
          <w:szCs w:val="24"/>
        </w:rPr>
        <w:t>ex</w:t>
      </w:r>
      <w:r w:rsidR="0051179F">
        <w:rPr>
          <w:rFonts w:ascii="Arial" w:hAnsi="Arial" w:cs="Arial"/>
          <w:sz w:val="24"/>
          <w:szCs w:val="24"/>
        </w:rPr>
        <w:t>plorat</w:t>
      </w:r>
      <w:r w:rsidR="001D105B">
        <w:rPr>
          <w:rFonts w:ascii="Arial" w:hAnsi="Arial" w:cs="Arial"/>
          <w:sz w:val="24"/>
          <w:szCs w:val="24"/>
        </w:rPr>
        <w:t>ion.</w:t>
      </w:r>
    </w:p>
    <w:p w14:paraId="7DF49C7F" w14:textId="6838A106" w:rsidR="00812E6A" w:rsidRDefault="003D1A82" w:rsidP="00454988">
      <w:pPr>
        <w:rPr>
          <w:rFonts w:ascii="Arial" w:hAnsi="Arial" w:cs="Arial"/>
          <w:sz w:val="24"/>
          <w:szCs w:val="24"/>
        </w:rPr>
      </w:pPr>
      <w:r>
        <w:rPr>
          <w:rFonts w:ascii="Arial" w:hAnsi="Arial" w:cs="Arial"/>
          <w:sz w:val="24"/>
          <w:szCs w:val="24"/>
        </w:rPr>
        <w:t>B</w:t>
      </w:r>
      <w:r w:rsidR="00C2162D">
        <w:rPr>
          <w:rFonts w:ascii="Arial" w:hAnsi="Arial" w:cs="Arial"/>
          <w:sz w:val="24"/>
          <w:szCs w:val="24"/>
        </w:rPr>
        <w:t xml:space="preserve">ehavioral variability has </w:t>
      </w:r>
      <w:r w:rsidR="005D7778">
        <w:rPr>
          <w:rFonts w:ascii="Arial" w:hAnsi="Arial" w:cs="Arial"/>
          <w:sz w:val="24"/>
          <w:szCs w:val="24"/>
        </w:rPr>
        <w:t xml:space="preserve">long been thought to </w:t>
      </w:r>
      <w:r w:rsidR="00C2162D">
        <w:rPr>
          <w:rFonts w:ascii="Arial" w:hAnsi="Arial" w:cs="Arial"/>
          <w:sz w:val="24"/>
          <w:szCs w:val="24"/>
        </w:rPr>
        <w:t>be useful for exploration (</w:t>
      </w:r>
      <w:del w:id="20" w:author="Siyu Wang" w:date="2023-11-28T12:55:00Z">
        <w:r w:rsidR="007A6A82" w:rsidDel="00AB1500">
          <w:rPr>
            <w:rFonts w:ascii="Arial" w:hAnsi="Arial" w:cs="Arial"/>
            <w:sz w:val="24"/>
            <w:szCs w:val="24"/>
          </w:rPr>
          <w:delText>e.g.</w:delText>
        </w:r>
      </w:del>
      <w:ins w:id="21" w:author="Siyu Wang" w:date="2023-11-28T12:55:00Z">
        <w:r w:rsidR="00AB1500">
          <w:rPr>
            <w:rFonts w:ascii="Arial" w:hAnsi="Arial" w:cs="Arial"/>
            <w:sz w:val="24"/>
            <w:szCs w:val="24"/>
          </w:rPr>
          <w:t>e.g.,</w:t>
        </w:r>
      </w:ins>
      <w:r w:rsidR="007A6A82">
        <w:rPr>
          <w:rFonts w:ascii="Arial" w:hAnsi="Arial" w:cs="Arial"/>
          <w:sz w:val="24"/>
          <w:szCs w:val="24"/>
        </w:rPr>
        <w:t xml:space="preserve"> Sutton &amp; Barto 1998</w:t>
      </w:r>
      <w:r w:rsidR="00C2162D">
        <w:rPr>
          <w:rFonts w:ascii="Arial" w:hAnsi="Arial" w:cs="Arial"/>
          <w:sz w:val="24"/>
          <w:szCs w:val="24"/>
        </w:rPr>
        <w:t>).  By behaving “randomly,”</w:t>
      </w:r>
      <w:r w:rsidR="005D7778">
        <w:rPr>
          <w:rFonts w:ascii="Arial" w:hAnsi="Arial" w:cs="Arial"/>
          <w:sz w:val="24"/>
          <w:szCs w:val="24"/>
        </w:rPr>
        <w:t xml:space="preserve"> we might try something new, which can lead to new insights into a problem or new ways to obtain reward. </w:t>
      </w:r>
      <w:r>
        <w:rPr>
          <w:rFonts w:ascii="Arial" w:hAnsi="Arial" w:cs="Arial"/>
          <w:sz w:val="24"/>
          <w:szCs w:val="24"/>
        </w:rPr>
        <w:t xml:space="preserve">In line with this intuition, </w:t>
      </w:r>
      <w:del w:id="22" w:author="Siyu Wang" w:date="2023-11-28T13:13:00Z">
        <w:r w:rsidDel="00A07EE6">
          <w:rPr>
            <w:rFonts w:ascii="Arial" w:hAnsi="Arial" w:cs="Arial"/>
            <w:sz w:val="24"/>
            <w:szCs w:val="24"/>
          </w:rPr>
          <w:delText xml:space="preserve">we </w:delText>
        </w:r>
      </w:del>
      <w:ins w:id="23" w:author="Siyu Wang" w:date="2023-11-28T13:13:00Z">
        <w:r w:rsidR="00A07EE6">
          <w:rPr>
            <w:rFonts w:ascii="Arial" w:hAnsi="Arial" w:cs="Arial"/>
            <w:sz w:val="24"/>
            <w:szCs w:val="24"/>
          </w:rPr>
          <w:t xml:space="preserve">our previous research </w:t>
        </w:r>
      </w:ins>
      <w:del w:id="24" w:author="Siyu Wang" w:date="2023-11-28T12:55:00Z">
        <w:r w:rsidDel="00AB1500">
          <w:rPr>
            <w:rFonts w:ascii="Arial" w:hAnsi="Arial" w:cs="Arial"/>
            <w:sz w:val="24"/>
            <w:szCs w:val="24"/>
          </w:rPr>
          <w:delText xml:space="preserve">recently </w:delText>
        </w:r>
      </w:del>
      <w:r>
        <w:rPr>
          <w:rFonts w:ascii="Arial" w:hAnsi="Arial" w:cs="Arial"/>
          <w:sz w:val="24"/>
          <w:szCs w:val="24"/>
        </w:rPr>
        <w:t xml:space="preserve">showed </w:t>
      </w:r>
      <w:del w:id="25" w:author="Wang Siyu" w:date="2022-12-12T01:13:00Z">
        <w:r w:rsidDel="00FB683F">
          <w:rPr>
            <w:rFonts w:ascii="Arial" w:hAnsi="Arial" w:cs="Arial"/>
            <w:sz w:val="24"/>
            <w:szCs w:val="24"/>
          </w:rPr>
          <w:delText xml:space="preserve">(in this journal) </w:delText>
        </w:r>
      </w:del>
      <w:r w:rsidR="00454988">
        <w:rPr>
          <w:rFonts w:ascii="Arial" w:hAnsi="Arial" w:cs="Arial"/>
          <w:sz w:val="24"/>
          <w:szCs w:val="24"/>
        </w:rPr>
        <w:t xml:space="preserve">that people </w:t>
      </w:r>
      <w:r>
        <w:rPr>
          <w:rFonts w:ascii="Arial" w:hAnsi="Arial" w:cs="Arial"/>
          <w:sz w:val="24"/>
          <w:szCs w:val="24"/>
        </w:rPr>
        <w:t xml:space="preserve">become </w:t>
      </w:r>
      <w:r w:rsidR="00454988">
        <w:rPr>
          <w:rFonts w:ascii="Arial" w:hAnsi="Arial" w:cs="Arial"/>
          <w:sz w:val="24"/>
          <w:szCs w:val="24"/>
        </w:rPr>
        <w:t xml:space="preserve">more random in their </w:t>
      </w:r>
      <w:r>
        <w:rPr>
          <w:rFonts w:ascii="Arial" w:hAnsi="Arial" w:cs="Arial"/>
          <w:sz w:val="24"/>
          <w:szCs w:val="24"/>
        </w:rPr>
        <w:t xml:space="preserve">choices </w:t>
      </w:r>
      <w:r w:rsidR="00454988">
        <w:rPr>
          <w:rFonts w:ascii="Arial" w:hAnsi="Arial" w:cs="Arial"/>
          <w:sz w:val="24"/>
          <w:szCs w:val="24"/>
        </w:rPr>
        <w:t>as the value of exploration is increased (</w:t>
      </w:r>
      <w:r w:rsidR="007A6A82">
        <w:rPr>
          <w:rFonts w:ascii="Arial" w:hAnsi="Arial" w:cs="Arial"/>
          <w:sz w:val="24"/>
          <w:szCs w:val="24"/>
        </w:rPr>
        <w:t>Wilson et al. 2014</w:t>
      </w:r>
      <w:r w:rsidR="00454988">
        <w:rPr>
          <w:rFonts w:ascii="Arial" w:hAnsi="Arial" w:cs="Arial"/>
          <w:sz w:val="24"/>
          <w:szCs w:val="24"/>
        </w:rPr>
        <w:t>).</w:t>
      </w:r>
      <w:r w:rsidR="00454988" w:rsidRPr="00454988">
        <w:rPr>
          <w:rFonts w:ascii="Arial" w:hAnsi="Arial" w:cs="Arial"/>
          <w:sz w:val="24"/>
          <w:szCs w:val="24"/>
        </w:rPr>
        <w:t xml:space="preserve"> </w:t>
      </w:r>
      <w:r w:rsidR="00454988">
        <w:rPr>
          <w:rFonts w:ascii="Arial" w:hAnsi="Arial" w:cs="Arial"/>
          <w:sz w:val="24"/>
          <w:szCs w:val="24"/>
        </w:rPr>
        <w:t xml:space="preserve">This </w:t>
      </w:r>
      <w:r>
        <w:rPr>
          <w:rFonts w:ascii="Arial" w:hAnsi="Arial" w:cs="Arial"/>
          <w:sz w:val="24"/>
          <w:szCs w:val="24"/>
        </w:rPr>
        <w:t xml:space="preserve">finding </w:t>
      </w:r>
      <w:r w:rsidR="00454988">
        <w:rPr>
          <w:rFonts w:ascii="Arial" w:hAnsi="Arial" w:cs="Arial"/>
          <w:sz w:val="24"/>
          <w:szCs w:val="24"/>
        </w:rPr>
        <w:t xml:space="preserve">suggests that people adapt behavioral variability in the service of exploration, but </w:t>
      </w:r>
      <w:del w:id="26" w:author="Siyu Wang" w:date="2023-11-28T13:00:00Z">
        <w:r w:rsidR="00454988" w:rsidDel="00FA2094">
          <w:rPr>
            <w:rFonts w:ascii="Arial" w:hAnsi="Arial" w:cs="Arial"/>
            <w:sz w:val="24"/>
            <w:szCs w:val="24"/>
          </w:rPr>
          <w:delText xml:space="preserve">leaves open the question </w:delText>
        </w:r>
      </w:del>
      <w:del w:id="27" w:author="Siyu Wang" w:date="2023-11-28T12:59:00Z">
        <w:r w:rsidR="00454988" w:rsidDel="00AB1500">
          <w:rPr>
            <w:rFonts w:ascii="Arial" w:hAnsi="Arial" w:cs="Arial"/>
            <w:sz w:val="24"/>
            <w:szCs w:val="24"/>
          </w:rPr>
          <w:delText xml:space="preserve">of how exactly they do it. </w:delText>
        </w:r>
      </w:del>
      <w:ins w:id="28" w:author="Siyu Wang" w:date="2023-11-28T13:00:00Z">
        <w:r w:rsidR="00FA2094">
          <w:rPr>
            <w:rFonts w:ascii="Arial" w:hAnsi="Arial" w:cs="Arial"/>
            <w:sz w:val="24"/>
            <w:szCs w:val="24"/>
          </w:rPr>
          <w:t xml:space="preserve">it remains unknown </w:t>
        </w:r>
      </w:ins>
      <w:ins w:id="29" w:author="Siyu Wang" w:date="2023-11-28T13:14:00Z">
        <w:r w:rsidR="003604BB">
          <w:rPr>
            <w:rFonts w:ascii="Arial" w:hAnsi="Arial" w:cs="Arial"/>
            <w:sz w:val="24"/>
            <w:szCs w:val="24"/>
          </w:rPr>
          <w:t>the source from which</w:t>
        </w:r>
      </w:ins>
      <w:ins w:id="30" w:author="Siyu Wang" w:date="2023-11-28T12:59:00Z">
        <w:r w:rsidR="00FA2094">
          <w:rPr>
            <w:rFonts w:ascii="Arial" w:hAnsi="Arial" w:cs="Arial"/>
            <w:sz w:val="24"/>
            <w:szCs w:val="24"/>
          </w:rPr>
          <w:t xml:space="preserve"> </w:t>
        </w:r>
      </w:ins>
      <w:ins w:id="31" w:author="Siyu Wang" w:date="2023-11-28T13:00:00Z">
        <w:r w:rsidR="00FA2094">
          <w:rPr>
            <w:rFonts w:ascii="Arial" w:hAnsi="Arial" w:cs="Arial"/>
            <w:sz w:val="24"/>
            <w:szCs w:val="24"/>
          </w:rPr>
          <w:t>behavioral variability</w:t>
        </w:r>
      </w:ins>
      <w:ins w:id="32" w:author="Siyu Wang" w:date="2023-11-28T13:13:00Z">
        <w:r w:rsidR="00A07EE6">
          <w:rPr>
            <w:rFonts w:ascii="Arial" w:hAnsi="Arial" w:cs="Arial"/>
            <w:sz w:val="24"/>
            <w:szCs w:val="24"/>
          </w:rPr>
          <w:t xml:space="preserve"> </w:t>
        </w:r>
      </w:ins>
      <w:ins w:id="33" w:author="Siyu Wang" w:date="2023-11-28T13:14:00Z">
        <w:r w:rsidR="003604BB">
          <w:rPr>
            <w:rFonts w:ascii="Arial" w:hAnsi="Arial" w:cs="Arial"/>
            <w:sz w:val="24"/>
            <w:szCs w:val="24"/>
          </w:rPr>
          <w:t>arises</w:t>
        </w:r>
      </w:ins>
      <w:ins w:id="34" w:author="Siyu Wang" w:date="2023-11-28T13:00:00Z">
        <w:r w:rsidR="00FA2094">
          <w:rPr>
            <w:rFonts w:ascii="Arial" w:hAnsi="Arial" w:cs="Arial"/>
            <w:sz w:val="24"/>
            <w:szCs w:val="24"/>
          </w:rPr>
          <w:t>.</w:t>
        </w:r>
      </w:ins>
    </w:p>
    <w:p w14:paraId="18077545" w14:textId="392EE6C3" w:rsidR="00812E6A" w:rsidRDefault="00812E6A" w:rsidP="00454988">
      <w:pPr>
        <w:rPr>
          <w:rFonts w:ascii="Arial" w:hAnsi="Arial" w:cs="Arial"/>
          <w:sz w:val="24"/>
          <w:szCs w:val="24"/>
        </w:rPr>
      </w:pPr>
      <w:r w:rsidRPr="00812E6A">
        <w:rPr>
          <w:rFonts w:ascii="Arial" w:hAnsi="Arial" w:cs="Arial"/>
          <w:sz w:val="24"/>
          <w:szCs w:val="24"/>
        </w:rPr>
        <w:t xml:space="preserve">From a modeling perspective, behavioral variability is essentially the variance that </w:t>
      </w:r>
      <w:del w:id="35" w:author="Siyu Wang" w:date="2023-11-28T12:55:00Z">
        <w:r w:rsidRPr="00812E6A" w:rsidDel="00AB1500">
          <w:rPr>
            <w:rFonts w:ascii="Arial" w:hAnsi="Arial" w:cs="Arial"/>
            <w:sz w:val="24"/>
            <w:szCs w:val="24"/>
          </w:rPr>
          <w:delText>can not</w:delText>
        </w:r>
      </w:del>
      <w:ins w:id="36" w:author="Siyu Wang" w:date="2023-11-28T12:55:00Z">
        <w:r w:rsidR="00AB1500" w:rsidRPr="00812E6A">
          <w:rPr>
            <w:rFonts w:ascii="Arial" w:hAnsi="Arial" w:cs="Arial"/>
            <w:sz w:val="24"/>
            <w:szCs w:val="24"/>
          </w:rPr>
          <w:t>cannot</w:t>
        </w:r>
      </w:ins>
      <w:r w:rsidRPr="00812E6A">
        <w:rPr>
          <w:rFonts w:ascii="Arial" w:hAnsi="Arial" w:cs="Arial"/>
          <w:sz w:val="24"/>
          <w:szCs w:val="24"/>
        </w:rPr>
        <w:t xml:space="preserve"> be explained by a model and is modeled as the level of decision noise. However, what we have called </w:t>
      </w:r>
      <w:ins w:id="37" w:author="Siyu Wang" w:date="2023-11-28T13:03:00Z">
        <w:r w:rsidR="006C1D17">
          <w:rPr>
            <w:rFonts w:ascii="Arial" w:hAnsi="Arial" w:cs="Arial"/>
            <w:sz w:val="24"/>
            <w:szCs w:val="24"/>
          </w:rPr>
          <w:t>“</w:t>
        </w:r>
      </w:ins>
      <w:del w:id="38" w:author="Siyu Wang" w:date="2023-11-28T13:03:00Z">
        <w:r w:rsidRPr="00812E6A" w:rsidDel="006C1D17">
          <w:rPr>
            <w:rFonts w:ascii="Arial" w:hAnsi="Arial" w:cs="Arial"/>
            <w:sz w:val="24"/>
            <w:szCs w:val="24"/>
          </w:rPr>
          <w:delText>”</w:delText>
        </w:r>
      </w:del>
      <w:r w:rsidRPr="00812E6A">
        <w:rPr>
          <w:rFonts w:ascii="Arial" w:hAnsi="Arial" w:cs="Arial"/>
          <w:sz w:val="24"/>
          <w:szCs w:val="24"/>
        </w:rPr>
        <w:t>decisi</w:t>
      </w:r>
      <w:r w:rsidR="003D1A82">
        <w:rPr>
          <w:rFonts w:ascii="Arial" w:hAnsi="Arial" w:cs="Arial"/>
          <w:sz w:val="24"/>
          <w:szCs w:val="24"/>
        </w:rPr>
        <w:t>on noise” in previous research</w:t>
      </w:r>
      <w:r w:rsidRPr="00812E6A">
        <w:rPr>
          <w:rFonts w:ascii="Arial" w:hAnsi="Arial" w:cs="Arial"/>
          <w:sz w:val="24"/>
          <w:szCs w:val="24"/>
        </w:rPr>
        <w:t xml:space="preserve"> could </w:t>
      </w:r>
      <w:proofErr w:type="gramStart"/>
      <w:r w:rsidRPr="00812E6A">
        <w:rPr>
          <w:rFonts w:ascii="Arial" w:hAnsi="Arial" w:cs="Arial"/>
          <w:sz w:val="24"/>
          <w:szCs w:val="24"/>
        </w:rPr>
        <w:t>actually just</w:t>
      </w:r>
      <w:proofErr w:type="gramEnd"/>
      <w:r w:rsidRPr="00812E6A">
        <w:rPr>
          <w:rFonts w:ascii="Arial" w:hAnsi="Arial" w:cs="Arial"/>
          <w:sz w:val="24"/>
          <w:szCs w:val="24"/>
        </w:rPr>
        <w:t xml:space="preserve"> be missing deterministic components from the model, it is difficult to tell whether decision noise truly arises from a stochastic process</w:t>
      </w:r>
      <w:ins w:id="39" w:author="Siyu Wang" w:date="2023-11-28T13:02:00Z">
        <w:r w:rsidR="00B76202">
          <w:rPr>
            <w:rFonts w:ascii="Arial" w:hAnsi="Arial" w:cs="Arial"/>
            <w:sz w:val="24"/>
            <w:szCs w:val="24"/>
          </w:rPr>
          <w:t>, or reflects other deterministic processes missed by the model</w:t>
        </w:r>
      </w:ins>
      <w:r w:rsidRPr="00812E6A">
        <w:rPr>
          <w:rFonts w:ascii="Arial" w:hAnsi="Arial" w:cs="Arial"/>
          <w:sz w:val="24"/>
          <w:szCs w:val="24"/>
        </w:rPr>
        <w:t>.</w:t>
      </w:r>
    </w:p>
    <w:p w14:paraId="2D258F64" w14:textId="15BAB1A8" w:rsidR="00454988" w:rsidRDefault="00CB0B59" w:rsidP="00CB0B59">
      <w:pPr>
        <w:rPr>
          <w:rFonts w:ascii="Arial" w:hAnsi="Arial" w:cs="Arial"/>
          <w:sz w:val="24"/>
          <w:szCs w:val="24"/>
        </w:rPr>
      </w:pPr>
      <w:ins w:id="40" w:author="Siyu Wang" w:date="2023-11-28T13:15:00Z">
        <w:r>
          <w:rPr>
            <w:rFonts w:ascii="Arial" w:hAnsi="Arial" w:cs="Arial"/>
            <w:sz w:val="24"/>
            <w:szCs w:val="24"/>
          </w:rPr>
          <w:t xml:space="preserve">These two </w:t>
        </w:r>
      </w:ins>
      <w:ins w:id="41" w:author="Siyu Wang" w:date="2023-11-28T13:16:00Z">
        <w:r>
          <w:rPr>
            <w:rFonts w:ascii="Arial" w:hAnsi="Arial" w:cs="Arial"/>
            <w:sz w:val="24"/>
            <w:szCs w:val="24"/>
          </w:rPr>
          <w:t xml:space="preserve">sources of behavioral variability, deterministic vs random, </w:t>
        </w:r>
      </w:ins>
      <w:ins w:id="42" w:author="Siyu Wang" w:date="2023-11-28T13:17:00Z">
        <w:r>
          <w:rPr>
            <w:rFonts w:ascii="Arial" w:hAnsi="Arial" w:cs="Arial"/>
            <w:sz w:val="24"/>
            <w:szCs w:val="24"/>
          </w:rPr>
          <w:t xml:space="preserve">reflect two different strategies of exploration. </w:t>
        </w:r>
      </w:ins>
      <w:del w:id="43" w:author="Siyu Wang" w:date="2023-11-28T13:17:00Z">
        <w:r w:rsidR="00C2162D" w:rsidDel="00CB0B59">
          <w:rPr>
            <w:rFonts w:ascii="Arial" w:hAnsi="Arial" w:cs="Arial"/>
            <w:sz w:val="24"/>
            <w:szCs w:val="24"/>
          </w:rPr>
          <w:delText xml:space="preserve">In particular, there are two </w:delText>
        </w:r>
      </w:del>
      <w:del w:id="44" w:author="Siyu Wang" w:date="2023-11-28T13:03:00Z">
        <w:r w:rsidR="00C2162D" w:rsidDel="00705429">
          <w:rPr>
            <w:rFonts w:ascii="Arial" w:hAnsi="Arial" w:cs="Arial"/>
            <w:sz w:val="24"/>
            <w:szCs w:val="24"/>
          </w:rPr>
          <w:delText xml:space="preserve">quite </w:delText>
        </w:r>
      </w:del>
      <w:del w:id="45" w:author="Siyu Wang" w:date="2023-11-28T13:17:00Z">
        <w:r w:rsidR="00C2162D" w:rsidDel="00CB0B59">
          <w:rPr>
            <w:rFonts w:ascii="Arial" w:hAnsi="Arial" w:cs="Arial"/>
            <w:sz w:val="24"/>
            <w:szCs w:val="24"/>
          </w:rPr>
          <w:delText>different ways in which people could alter th</w:delText>
        </w:r>
        <w:r w:rsidR="00FD06C9" w:rsidDel="00CB0B59">
          <w:rPr>
            <w:rFonts w:ascii="Arial" w:hAnsi="Arial" w:cs="Arial"/>
            <w:sz w:val="24"/>
            <w:szCs w:val="24"/>
          </w:rPr>
          <w:delText xml:space="preserve">eir behavioral variability.  </w:delText>
        </w:r>
      </w:del>
      <w:r w:rsidR="00FD06C9">
        <w:rPr>
          <w:rFonts w:ascii="Arial" w:hAnsi="Arial" w:cs="Arial"/>
          <w:sz w:val="24"/>
          <w:szCs w:val="24"/>
        </w:rPr>
        <w:t>In</w:t>
      </w:r>
      <w:r w:rsidR="00C2162D">
        <w:rPr>
          <w:rFonts w:ascii="Arial" w:hAnsi="Arial" w:cs="Arial"/>
          <w:sz w:val="24"/>
          <w:szCs w:val="24"/>
        </w:rPr>
        <w:t xml:space="preserve"> the “</w:t>
      </w:r>
      <w:r w:rsidR="00FE491F">
        <w:rPr>
          <w:rFonts w:ascii="Arial" w:hAnsi="Arial" w:cs="Arial"/>
          <w:sz w:val="24"/>
          <w:szCs w:val="24"/>
        </w:rPr>
        <w:t>deterministic</w:t>
      </w:r>
      <w:r w:rsidR="00C2162D">
        <w:rPr>
          <w:rFonts w:ascii="Arial" w:hAnsi="Arial" w:cs="Arial"/>
          <w:sz w:val="24"/>
          <w:szCs w:val="24"/>
        </w:rPr>
        <w:t xml:space="preserve"> noise” str</w:t>
      </w:r>
      <w:r w:rsidR="00FD06C9">
        <w:rPr>
          <w:rFonts w:ascii="Arial" w:hAnsi="Arial" w:cs="Arial"/>
          <w:sz w:val="24"/>
          <w:szCs w:val="24"/>
        </w:rPr>
        <w:t>ategy,</w:t>
      </w:r>
      <w:r w:rsidR="00C2162D">
        <w:rPr>
          <w:rFonts w:ascii="Arial" w:hAnsi="Arial" w:cs="Arial"/>
          <w:sz w:val="24"/>
          <w:szCs w:val="24"/>
        </w:rPr>
        <w:t xml:space="preserve"> </w:t>
      </w:r>
      <w:ins w:id="46" w:author="Siyu Wang" w:date="2023-11-28T13:17:00Z">
        <w:r>
          <w:rPr>
            <w:rFonts w:ascii="Arial" w:hAnsi="Arial" w:cs="Arial"/>
            <w:sz w:val="24"/>
            <w:szCs w:val="24"/>
          </w:rPr>
          <w:t>people</w:t>
        </w:r>
      </w:ins>
      <w:del w:id="47" w:author="Siyu Wang" w:date="2023-11-28T13:17:00Z">
        <w:r w:rsidR="00C2162D" w:rsidDel="00CB0B59">
          <w:rPr>
            <w:rFonts w:ascii="Arial" w:hAnsi="Arial" w:cs="Arial"/>
            <w:sz w:val="24"/>
            <w:szCs w:val="24"/>
          </w:rPr>
          <w:delText>they</w:delText>
        </w:r>
      </w:del>
      <w:r w:rsidR="00C2162D">
        <w:rPr>
          <w:rFonts w:ascii="Arial" w:hAnsi="Arial" w:cs="Arial"/>
          <w:sz w:val="24"/>
          <w:szCs w:val="24"/>
        </w:rPr>
        <w:t xml:space="preserve"> could </w:t>
      </w:r>
      <w:del w:id="48" w:author="Siyu Wang" w:date="2023-11-28T13:17:00Z">
        <w:r w:rsidR="00C2162D" w:rsidDel="00CB0B59">
          <w:rPr>
            <w:rFonts w:ascii="Arial" w:hAnsi="Arial" w:cs="Arial"/>
            <w:sz w:val="24"/>
            <w:szCs w:val="24"/>
          </w:rPr>
          <w:delText xml:space="preserve">simply </w:delText>
        </w:r>
      </w:del>
      <w:r w:rsidR="00C2162D">
        <w:rPr>
          <w:rFonts w:ascii="Arial" w:hAnsi="Arial" w:cs="Arial"/>
          <w:sz w:val="24"/>
          <w:szCs w:val="24"/>
        </w:rPr>
        <w:t>pay more attention to irrelevant stimuli</w:t>
      </w:r>
      <w:r w:rsidR="00FD06C9">
        <w:rPr>
          <w:rFonts w:ascii="Arial" w:hAnsi="Arial" w:cs="Arial"/>
          <w:sz w:val="24"/>
          <w:szCs w:val="24"/>
        </w:rPr>
        <w:t xml:space="preserve"> in the world</w:t>
      </w:r>
      <w:r w:rsidR="00C2162D">
        <w:rPr>
          <w:rFonts w:ascii="Arial" w:hAnsi="Arial" w:cs="Arial"/>
          <w:sz w:val="24"/>
          <w:szCs w:val="24"/>
        </w:rPr>
        <w:t xml:space="preserve">, allowing the distraction of random </w:t>
      </w:r>
      <w:r w:rsidR="001C075F">
        <w:rPr>
          <w:rFonts w:ascii="Arial" w:hAnsi="Arial" w:cs="Arial"/>
          <w:sz w:val="24"/>
          <w:szCs w:val="24"/>
        </w:rPr>
        <w:t>deterministic</w:t>
      </w:r>
      <w:r w:rsidR="00C2162D">
        <w:rPr>
          <w:rFonts w:ascii="Arial" w:hAnsi="Arial" w:cs="Arial"/>
          <w:sz w:val="24"/>
          <w:szCs w:val="24"/>
        </w:rPr>
        <w:t xml:space="preserve"> cues to </w:t>
      </w:r>
      <w:r w:rsidR="00454988">
        <w:rPr>
          <w:rFonts w:ascii="Arial" w:hAnsi="Arial" w:cs="Arial"/>
          <w:sz w:val="24"/>
          <w:szCs w:val="24"/>
        </w:rPr>
        <w:t xml:space="preserve">increase the variability </w:t>
      </w:r>
      <w:r w:rsidR="00FD06C9">
        <w:rPr>
          <w:rFonts w:ascii="Arial" w:hAnsi="Arial" w:cs="Arial"/>
          <w:sz w:val="24"/>
          <w:szCs w:val="24"/>
        </w:rPr>
        <w:t xml:space="preserve">in their response. </w:t>
      </w:r>
      <w:r w:rsidR="00C2162D">
        <w:rPr>
          <w:rFonts w:ascii="Arial" w:hAnsi="Arial" w:cs="Arial"/>
          <w:sz w:val="24"/>
          <w:szCs w:val="24"/>
        </w:rPr>
        <w:t>In</w:t>
      </w:r>
      <w:r w:rsidR="00FD06C9">
        <w:rPr>
          <w:rFonts w:ascii="Arial" w:hAnsi="Arial" w:cs="Arial"/>
          <w:sz w:val="24"/>
          <w:szCs w:val="24"/>
        </w:rPr>
        <w:t xml:space="preserve"> the</w:t>
      </w:r>
      <w:r w:rsidR="00C2162D">
        <w:rPr>
          <w:rFonts w:ascii="Arial" w:hAnsi="Arial" w:cs="Arial"/>
          <w:sz w:val="24"/>
          <w:szCs w:val="24"/>
        </w:rPr>
        <w:t xml:space="preserve"> </w:t>
      </w:r>
      <w:r w:rsidR="00FD06C9">
        <w:rPr>
          <w:rFonts w:ascii="Arial" w:hAnsi="Arial" w:cs="Arial"/>
          <w:sz w:val="24"/>
          <w:szCs w:val="24"/>
        </w:rPr>
        <w:t>“</w:t>
      </w:r>
      <w:r w:rsidR="0083597D">
        <w:rPr>
          <w:rFonts w:ascii="Arial" w:hAnsi="Arial" w:cs="Arial"/>
          <w:sz w:val="24"/>
          <w:szCs w:val="24"/>
        </w:rPr>
        <w:t>random</w:t>
      </w:r>
      <w:r w:rsidR="00FD06C9">
        <w:rPr>
          <w:rFonts w:ascii="Arial" w:hAnsi="Arial" w:cs="Arial"/>
          <w:sz w:val="24"/>
          <w:szCs w:val="24"/>
        </w:rPr>
        <w:t xml:space="preserve"> noise” strategy,</w:t>
      </w:r>
      <w:r w:rsidR="00C2162D">
        <w:rPr>
          <w:rFonts w:ascii="Arial" w:hAnsi="Arial" w:cs="Arial"/>
          <w:sz w:val="24"/>
          <w:szCs w:val="24"/>
        </w:rPr>
        <w:t xml:space="preserve"> </w:t>
      </w:r>
      <w:r w:rsidR="00454988">
        <w:rPr>
          <w:rFonts w:ascii="Arial" w:hAnsi="Arial" w:cs="Arial"/>
          <w:sz w:val="24"/>
          <w:szCs w:val="24"/>
        </w:rPr>
        <w:t xml:space="preserve">variable </w:t>
      </w:r>
      <w:r w:rsidR="003D4E80">
        <w:rPr>
          <w:rFonts w:ascii="Arial" w:hAnsi="Arial" w:cs="Arial"/>
          <w:sz w:val="24"/>
          <w:szCs w:val="24"/>
        </w:rPr>
        <w:t xml:space="preserve">responding could be driven more directly, by random neural firing in the brain. </w:t>
      </w:r>
      <w:r w:rsidR="00474E2E">
        <w:rPr>
          <w:rFonts w:ascii="Arial" w:hAnsi="Arial" w:cs="Arial"/>
          <w:sz w:val="24"/>
          <w:szCs w:val="24"/>
        </w:rPr>
        <w:t xml:space="preserve">Previous work makes a strong case for both types of </w:t>
      </w:r>
      <w:r w:rsidR="00454988">
        <w:rPr>
          <w:rFonts w:ascii="Arial" w:hAnsi="Arial" w:cs="Arial"/>
          <w:sz w:val="24"/>
          <w:szCs w:val="24"/>
        </w:rPr>
        <w:t xml:space="preserve">noise </w:t>
      </w:r>
      <w:r w:rsidR="00474E2E">
        <w:rPr>
          <w:rFonts w:ascii="Arial" w:hAnsi="Arial" w:cs="Arial"/>
          <w:sz w:val="24"/>
          <w:szCs w:val="24"/>
        </w:rPr>
        <w:t xml:space="preserve">being relevant to behavior. For instance, </w:t>
      </w:r>
      <w:r w:rsidR="00705FFD">
        <w:rPr>
          <w:rFonts w:ascii="Arial" w:hAnsi="Arial" w:cs="Arial"/>
          <w:sz w:val="24"/>
          <w:szCs w:val="24"/>
        </w:rPr>
        <w:t>deterministic</w:t>
      </w:r>
      <w:r w:rsidR="00474E2E">
        <w:rPr>
          <w:rFonts w:ascii="Arial" w:hAnsi="Arial" w:cs="Arial"/>
          <w:sz w:val="24"/>
          <w:szCs w:val="24"/>
        </w:rPr>
        <w:t xml:space="preserve">, </w:t>
      </w:r>
      <w:r w:rsidR="00705FFD">
        <w:rPr>
          <w:rFonts w:ascii="Arial" w:hAnsi="Arial" w:cs="Arial"/>
          <w:sz w:val="24"/>
          <w:szCs w:val="24"/>
        </w:rPr>
        <w:t>stimulus</w:t>
      </w:r>
      <w:r w:rsidR="00474E2E">
        <w:rPr>
          <w:rFonts w:ascii="Arial" w:hAnsi="Arial" w:cs="Arial"/>
          <w:sz w:val="24"/>
          <w:szCs w:val="24"/>
        </w:rPr>
        <w:t xml:space="preserve">-driven noise is thought to be a much greater source of choice variability in perceptual decisions than </w:t>
      </w:r>
      <w:r w:rsidR="00233830">
        <w:rPr>
          <w:rFonts w:ascii="Arial" w:hAnsi="Arial" w:cs="Arial"/>
          <w:sz w:val="24"/>
          <w:szCs w:val="24"/>
        </w:rPr>
        <w:t>random neural</w:t>
      </w:r>
      <w:r w:rsidR="00474E2E">
        <w:rPr>
          <w:rFonts w:ascii="Arial" w:hAnsi="Arial" w:cs="Arial"/>
          <w:sz w:val="24"/>
          <w:szCs w:val="24"/>
        </w:rPr>
        <w:t xml:space="preserve"> noise (Brunton et al 2013). Conversely, </w:t>
      </w:r>
      <w:r w:rsidR="00554F4E">
        <w:rPr>
          <w:rFonts w:ascii="Arial" w:hAnsi="Arial" w:cs="Arial"/>
          <w:sz w:val="24"/>
          <w:szCs w:val="24"/>
        </w:rPr>
        <w:t>random</w:t>
      </w:r>
      <w:r w:rsidR="00FD06C9">
        <w:rPr>
          <w:rFonts w:ascii="Arial" w:hAnsi="Arial" w:cs="Arial"/>
          <w:sz w:val="24"/>
          <w:szCs w:val="24"/>
        </w:rPr>
        <w:t xml:space="preserve"> </w:t>
      </w:r>
      <w:r w:rsidR="00474E2E">
        <w:rPr>
          <w:rFonts w:ascii="Arial" w:hAnsi="Arial" w:cs="Arial"/>
          <w:sz w:val="24"/>
          <w:szCs w:val="24"/>
        </w:rPr>
        <w:t xml:space="preserve">neural noise is thought to drive exploratory singing behavior in </w:t>
      </w:r>
      <w:del w:id="49" w:author="Siyu Wang" w:date="2023-11-28T13:18:00Z">
        <w:r w:rsidR="00474E2E" w:rsidDel="00CB0B59">
          <w:rPr>
            <w:rFonts w:ascii="Arial" w:hAnsi="Arial" w:cs="Arial"/>
            <w:sz w:val="24"/>
            <w:szCs w:val="24"/>
          </w:rPr>
          <w:delText>song birds</w:delText>
        </w:r>
      </w:del>
      <w:ins w:id="50" w:author="Siyu Wang" w:date="2023-11-28T13:18:00Z">
        <w:r>
          <w:rPr>
            <w:rFonts w:ascii="Arial" w:hAnsi="Arial" w:cs="Arial"/>
            <w:sz w:val="24"/>
            <w:szCs w:val="24"/>
          </w:rPr>
          <w:t>songbirds</w:t>
        </w:r>
      </w:ins>
      <w:r w:rsidR="00474E2E">
        <w:rPr>
          <w:rFonts w:ascii="Arial" w:hAnsi="Arial" w:cs="Arial"/>
          <w:sz w:val="24"/>
          <w:szCs w:val="24"/>
        </w:rPr>
        <w:t xml:space="preserve"> and the </w:t>
      </w:r>
      <w:r w:rsidR="00152987">
        <w:rPr>
          <w:rFonts w:ascii="Arial" w:hAnsi="Arial" w:cs="Arial"/>
          <w:sz w:val="24"/>
          <w:szCs w:val="24"/>
        </w:rPr>
        <w:t xml:space="preserve">generation of this </w:t>
      </w:r>
      <w:r w:rsidR="00941541">
        <w:rPr>
          <w:rFonts w:ascii="Arial" w:hAnsi="Arial" w:cs="Arial"/>
          <w:sz w:val="24"/>
          <w:szCs w:val="24"/>
        </w:rPr>
        <w:t>random</w:t>
      </w:r>
      <w:r w:rsidR="00152987">
        <w:rPr>
          <w:rFonts w:ascii="Arial" w:hAnsi="Arial" w:cs="Arial"/>
          <w:sz w:val="24"/>
          <w:szCs w:val="24"/>
        </w:rPr>
        <w:t xml:space="preserve"> noise has been linke</w:t>
      </w:r>
      <w:r w:rsidR="007A6A82">
        <w:rPr>
          <w:rFonts w:ascii="Arial" w:hAnsi="Arial" w:cs="Arial"/>
          <w:sz w:val="24"/>
          <w:szCs w:val="24"/>
        </w:rPr>
        <w:t>d to specific neural structures</w:t>
      </w:r>
      <w:r w:rsidR="00454988">
        <w:rPr>
          <w:rFonts w:ascii="Arial" w:hAnsi="Arial" w:cs="Arial"/>
          <w:sz w:val="24"/>
          <w:szCs w:val="24"/>
        </w:rPr>
        <w:t xml:space="preserve">. </w:t>
      </w:r>
      <w:del w:id="51" w:author="Siyu Wang" w:date="2023-11-28T13:18:00Z">
        <w:r w:rsidR="00FD06C9" w:rsidDel="0022451A">
          <w:rPr>
            <w:rFonts w:ascii="Arial" w:hAnsi="Arial" w:cs="Arial"/>
            <w:sz w:val="24"/>
            <w:szCs w:val="24"/>
          </w:rPr>
          <w:delText>Thus</w:delText>
        </w:r>
      </w:del>
      <w:ins w:id="52" w:author="Siyu Wang" w:date="2023-11-28T13:18:00Z">
        <w:r w:rsidR="0022451A">
          <w:rPr>
            <w:rFonts w:ascii="Arial" w:hAnsi="Arial" w:cs="Arial"/>
            <w:sz w:val="24"/>
            <w:szCs w:val="24"/>
          </w:rPr>
          <w:t>Thus,</w:t>
        </w:r>
      </w:ins>
      <w:r w:rsidR="00FD06C9">
        <w:rPr>
          <w:rFonts w:ascii="Arial" w:hAnsi="Arial" w:cs="Arial"/>
          <w:sz w:val="24"/>
          <w:szCs w:val="24"/>
        </w:rPr>
        <w:t xml:space="preserve"> it is unclear which type of noi</w:t>
      </w:r>
      <w:r w:rsidR="005D6581">
        <w:rPr>
          <w:rFonts w:ascii="Arial" w:hAnsi="Arial" w:cs="Arial"/>
          <w:sz w:val="24"/>
          <w:szCs w:val="24"/>
        </w:rPr>
        <w:t>se humans would</w:t>
      </w:r>
      <w:r w:rsidR="00FD06C9">
        <w:rPr>
          <w:rFonts w:ascii="Arial" w:hAnsi="Arial" w:cs="Arial"/>
          <w:sz w:val="24"/>
          <w:szCs w:val="24"/>
        </w:rPr>
        <w:t xml:space="preserve"> use for random exploration.</w:t>
      </w:r>
    </w:p>
    <w:p w14:paraId="52BFECFB" w14:textId="3F145836" w:rsidR="00FD06C9" w:rsidDel="00C664FF" w:rsidRDefault="005D6581" w:rsidP="00524F74">
      <w:pPr>
        <w:rPr>
          <w:del w:id="53" w:author="Siyu Wang" w:date="2023-11-28T13:24:00Z"/>
          <w:rFonts w:ascii="Arial" w:hAnsi="Arial" w:cs="Arial"/>
          <w:sz w:val="24"/>
          <w:szCs w:val="24"/>
        </w:rPr>
      </w:pPr>
      <w:r>
        <w:rPr>
          <w:rFonts w:ascii="Arial" w:hAnsi="Arial" w:cs="Arial"/>
          <w:sz w:val="24"/>
          <w:szCs w:val="24"/>
        </w:rPr>
        <w:lastRenderedPageBreak/>
        <w:t>Using a modified version of our explore-exploit task</w:t>
      </w:r>
      <w:r w:rsidR="00FD06C9">
        <w:rPr>
          <w:rFonts w:ascii="Arial" w:hAnsi="Arial" w:cs="Arial"/>
          <w:sz w:val="24"/>
          <w:szCs w:val="24"/>
        </w:rPr>
        <w:t>, in which we controlled</w:t>
      </w:r>
      <w:r w:rsidR="00152987">
        <w:rPr>
          <w:rFonts w:ascii="Arial" w:hAnsi="Arial" w:cs="Arial"/>
          <w:sz w:val="24"/>
          <w:szCs w:val="24"/>
        </w:rPr>
        <w:t xml:space="preserve"> </w:t>
      </w:r>
      <w:r w:rsidR="00FD06C9">
        <w:rPr>
          <w:rFonts w:ascii="Arial" w:hAnsi="Arial" w:cs="Arial"/>
          <w:sz w:val="24"/>
          <w:szCs w:val="24"/>
        </w:rPr>
        <w:t>the stimuli and let</w:t>
      </w:r>
      <w:r w:rsidR="00152987">
        <w:rPr>
          <w:rFonts w:ascii="Arial" w:hAnsi="Arial" w:cs="Arial"/>
          <w:sz w:val="24"/>
          <w:szCs w:val="24"/>
        </w:rPr>
        <w:t xml:space="preserve"> people make decisions in repeated identical scenarios, we </w:t>
      </w:r>
      <w:r w:rsidR="00281D55">
        <w:rPr>
          <w:rFonts w:ascii="Arial" w:hAnsi="Arial" w:cs="Arial"/>
          <w:sz w:val="24"/>
          <w:szCs w:val="24"/>
        </w:rPr>
        <w:t xml:space="preserve">were able </w:t>
      </w:r>
      <w:r w:rsidR="00152987">
        <w:rPr>
          <w:rFonts w:ascii="Arial" w:hAnsi="Arial" w:cs="Arial"/>
          <w:sz w:val="24"/>
          <w:szCs w:val="24"/>
        </w:rPr>
        <w:t xml:space="preserve">to </w:t>
      </w:r>
      <w:r w:rsidR="00281D55">
        <w:rPr>
          <w:rFonts w:ascii="Arial" w:hAnsi="Arial" w:cs="Arial"/>
          <w:sz w:val="24"/>
          <w:szCs w:val="24"/>
        </w:rPr>
        <w:t xml:space="preserve">statistically distinguish </w:t>
      </w:r>
      <w:r w:rsidR="00F35204">
        <w:rPr>
          <w:rFonts w:ascii="Arial" w:hAnsi="Arial" w:cs="Arial"/>
          <w:sz w:val="24"/>
          <w:szCs w:val="24"/>
        </w:rPr>
        <w:t>random</w:t>
      </w:r>
      <w:r w:rsidR="00FD06C9">
        <w:rPr>
          <w:rFonts w:ascii="Arial" w:hAnsi="Arial" w:cs="Arial"/>
          <w:sz w:val="24"/>
          <w:szCs w:val="24"/>
        </w:rPr>
        <w:t xml:space="preserve"> and </w:t>
      </w:r>
      <w:r w:rsidR="00F35204">
        <w:rPr>
          <w:rFonts w:ascii="Arial" w:hAnsi="Arial" w:cs="Arial"/>
          <w:sz w:val="24"/>
          <w:szCs w:val="24"/>
        </w:rPr>
        <w:t>deterministic</w:t>
      </w:r>
      <w:r w:rsidR="00FD06C9">
        <w:rPr>
          <w:rFonts w:ascii="Arial" w:hAnsi="Arial" w:cs="Arial"/>
          <w:sz w:val="24"/>
          <w:szCs w:val="24"/>
        </w:rPr>
        <w:t xml:space="preserve"> </w:t>
      </w:r>
      <w:r w:rsidR="00281D55">
        <w:rPr>
          <w:rFonts w:ascii="Arial" w:hAnsi="Arial" w:cs="Arial"/>
          <w:sz w:val="24"/>
          <w:szCs w:val="24"/>
        </w:rPr>
        <w:t xml:space="preserve">decision noise by assessing </w:t>
      </w:r>
      <w:r>
        <w:rPr>
          <w:rFonts w:ascii="Arial" w:hAnsi="Arial" w:cs="Arial"/>
          <w:sz w:val="24"/>
          <w:szCs w:val="24"/>
        </w:rPr>
        <w:t xml:space="preserve">the </w:t>
      </w:r>
      <w:r w:rsidR="00152987">
        <w:rPr>
          <w:rFonts w:ascii="Arial" w:hAnsi="Arial" w:cs="Arial"/>
          <w:sz w:val="24"/>
          <w:szCs w:val="24"/>
        </w:rPr>
        <w:t xml:space="preserve">degree </w:t>
      </w:r>
      <w:r>
        <w:rPr>
          <w:rFonts w:ascii="Arial" w:hAnsi="Arial" w:cs="Arial"/>
          <w:sz w:val="24"/>
          <w:szCs w:val="24"/>
        </w:rPr>
        <w:t xml:space="preserve">to which </w:t>
      </w:r>
      <w:r w:rsidR="00152987">
        <w:rPr>
          <w:rFonts w:ascii="Arial" w:hAnsi="Arial" w:cs="Arial"/>
          <w:sz w:val="24"/>
          <w:szCs w:val="24"/>
        </w:rPr>
        <w:t xml:space="preserve">human participants make consistent decisions. </w:t>
      </w:r>
      <w:r w:rsidR="00281D55">
        <w:rPr>
          <w:rFonts w:ascii="Arial" w:hAnsi="Arial" w:cs="Arial"/>
          <w:sz w:val="24"/>
          <w:szCs w:val="24"/>
        </w:rPr>
        <w:t xml:space="preserve">If noise is purely </w:t>
      </w:r>
      <w:r w:rsidR="00201B73">
        <w:rPr>
          <w:rFonts w:ascii="Arial" w:hAnsi="Arial" w:cs="Arial"/>
          <w:sz w:val="24"/>
          <w:szCs w:val="24"/>
        </w:rPr>
        <w:t>deterministic</w:t>
      </w:r>
      <w:r w:rsidR="003D1A82">
        <w:rPr>
          <w:rFonts w:ascii="Arial" w:hAnsi="Arial" w:cs="Arial"/>
          <w:sz w:val="24"/>
          <w:szCs w:val="24"/>
        </w:rPr>
        <w:t>,</w:t>
      </w:r>
      <w:r w:rsidR="00281D55">
        <w:rPr>
          <w:rFonts w:ascii="Arial" w:hAnsi="Arial" w:cs="Arial"/>
          <w:sz w:val="24"/>
          <w:szCs w:val="24"/>
        </w:rPr>
        <w:t xml:space="preserve"> then people should make </w:t>
      </w:r>
      <w:del w:id="54" w:author="Siyu Wang" w:date="2023-11-28T13:19:00Z">
        <w:r w:rsidR="00281D55" w:rsidDel="00DD7B13">
          <w:rPr>
            <w:rFonts w:ascii="Arial" w:hAnsi="Arial" w:cs="Arial"/>
            <w:sz w:val="24"/>
            <w:szCs w:val="24"/>
          </w:rPr>
          <w:delText xml:space="preserve">identical </w:delText>
        </w:r>
      </w:del>
      <w:ins w:id="55" w:author="Siyu Wang" w:date="2023-11-28T13:19:00Z">
        <w:r w:rsidR="00DD7B13">
          <w:rPr>
            <w:rFonts w:ascii="Arial" w:hAnsi="Arial" w:cs="Arial"/>
            <w:sz w:val="24"/>
            <w:szCs w:val="24"/>
          </w:rPr>
          <w:t>consistent</w:t>
        </w:r>
        <w:r w:rsidR="00DD7B13">
          <w:rPr>
            <w:rFonts w:ascii="Arial" w:hAnsi="Arial" w:cs="Arial"/>
            <w:sz w:val="24"/>
            <w:szCs w:val="24"/>
          </w:rPr>
          <w:t xml:space="preserve"> </w:t>
        </w:r>
      </w:ins>
      <w:r w:rsidR="00281D55">
        <w:rPr>
          <w:rFonts w:ascii="Arial" w:hAnsi="Arial" w:cs="Arial"/>
          <w:sz w:val="24"/>
          <w:szCs w:val="24"/>
        </w:rPr>
        <w:t xml:space="preserve">choices in repeated scenarios. However, if noise is purely </w:t>
      </w:r>
      <w:r w:rsidR="009F3A50">
        <w:rPr>
          <w:rFonts w:ascii="Arial" w:hAnsi="Arial" w:cs="Arial"/>
          <w:sz w:val="24"/>
          <w:szCs w:val="24"/>
        </w:rPr>
        <w:t>random</w:t>
      </w:r>
      <w:r w:rsidR="00281D55">
        <w:rPr>
          <w:rFonts w:ascii="Arial" w:hAnsi="Arial" w:cs="Arial"/>
          <w:sz w:val="24"/>
          <w:szCs w:val="24"/>
        </w:rPr>
        <w:t xml:space="preserve">, then people should </w:t>
      </w:r>
      <w:ins w:id="56" w:author="Siyu Wang" w:date="2023-11-28T13:19:00Z">
        <w:r w:rsidR="00DD7B13">
          <w:rPr>
            <w:rFonts w:ascii="Arial" w:hAnsi="Arial" w:cs="Arial"/>
            <w:sz w:val="24"/>
            <w:szCs w:val="24"/>
          </w:rPr>
          <w:t xml:space="preserve">make independent choices in repeated scenarios and </w:t>
        </w:r>
      </w:ins>
      <w:r w:rsidR="007A47CC">
        <w:rPr>
          <w:rFonts w:ascii="Arial" w:hAnsi="Arial" w:cs="Arial"/>
          <w:sz w:val="24"/>
          <w:szCs w:val="24"/>
        </w:rPr>
        <w:t xml:space="preserve">be </w:t>
      </w:r>
      <w:r>
        <w:rPr>
          <w:rFonts w:ascii="Arial" w:hAnsi="Arial" w:cs="Arial"/>
          <w:sz w:val="24"/>
          <w:szCs w:val="24"/>
        </w:rPr>
        <w:t>less consistent in their choice</w:t>
      </w:r>
      <w:r w:rsidR="00972428">
        <w:rPr>
          <w:rFonts w:ascii="Arial" w:hAnsi="Arial" w:cs="Arial"/>
          <w:sz w:val="24"/>
          <w:szCs w:val="24"/>
        </w:rPr>
        <w:t>s</w:t>
      </w:r>
      <w:r w:rsidR="00281D55">
        <w:rPr>
          <w:rFonts w:ascii="Arial" w:hAnsi="Arial" w:cs="Arial"/>
          <w:sz w:val="24"/>
          <w:szCs w:val="24"/>
        </w:rPr>
        <w:t>. By looking at the extent to which people make inconsistent choices</w:t>
      </w:r>
      <w:ins w:id="57" w:author="Wang Siyu" w:date="2022-12-12T01:19:00Z">
        <w:r w:rsidR="004A1EE1">
          <w:rPr>
            <w:rFonts w:ascii="Arial" w:hAnsi="Arial" w:cs="Arial"/>
            <w:sz w:val="24"/>
            <w:szCs w:val="24"/>
          </w:rPr>
          <w:t xml:space="preserve"> and </w:t>
        </w:r>
      </w:ins>
      <w:ins w:id="58" w:author="Wang Siyu" w:date="2022-12-12T01:20:00Z">
        <w:r w:rsidR="001A3046">
          <w:rPr>
            <w:rFonts w:ascii="Arial" w:hAnsi="Arial" w:cs="Arial"/>
            <w:sz w:val="24"/>
            <w:szCs w:val="24"/>
          </w:rPr>
          <w:t>by fitting</w:t>
        </w:r>
      </w:ins>
      <w:ins w:id="59" w:author="Wang Siyu" w:date="2022-12-12T01:19:00Z">
        <w:r w:rsidR="004A1EE1">
          <w:rPr>
            <w:rFonts w:ascii="Arial" w:hAnsi="Arial" w:cs="Arial"/>
            <w:sz w:val="24"/>
            <w:szCs w:val="24"/>
          </w:rPr>
          <w:t xml:space="preserve"> a novel</w:t>
        </w:r>
        <w:r w:rsidR="001A3046">
          <w:rPr>
            <w:rFonts w:ascii="Arial" w:hAnsi="Arial" w:cs="Arial"/>
            <w:sz w:val="24"/>
            <w:szCs w:val="24"/>
          </w:rPr>
          <w:t xml:space="preserve"> </w:t>
        </w:r>
        <w:r w:rsidR="004A1EE1">
          <w:rPr>
            <w:rFonts w:ascii="Arial" w:hAnsi="Arial" w:cs="Arial"/>
            <w:sz w:val="24"/>
            <w:szCs w:val="24"/>
          </w:rPr>
          <w:t xml:space="preserve">Bayesian model </w:t>
        </w:r>
      </w:ins>
      <w:ins w:id="60" w:author="Wang Siyu" w:date="2022-12-12T01:20:00Z">
        <w:r w:rsidR="001A3046">
          <w:rPr>
            <w:rFonts w:ascii="Arial" w:hAnsi="Arial" w:cs="Arial"/>
            <w:sz w:val="24"/>
            <w:szCs w:val="24"/>
          </w:rPr>
          <w:t xml:space="preserve">in which </w:t>
        </w:r>
      </w:ins>
      <w:ins w:id="61" w:author="Wang Siyu" w:date="2022-12-12T01:19:00Z">
        <w:r w:rsidR="004A1EE1">
          <w:rPr>
            <w:rFonts w:ascii="Arial" w:hAnsi="Arial" w:cs="Arial"/>
            <w:sz w:val="24"/>
            <w:szCs w:val="24"/>
          </w:rPr>
          <w:t xml:space="preserve">deterministic noise </w:t>
        </w:r>
      </w:ins>
      <w:ins w:id="62" w:author="Wang Siyu" w:date="2022-12-12T01:20:00Z">
        <w:r w:rsidR="001A3046">
          <w:rPr>
            <w:rFonts w:ascii="Arial" w:hAnsi="Arial" w:cs="Arial"/>
            <w:sz w:val="24"/>
            <w:szCs w:val="24"/>
          </w:rPr>
          <w:t xml:space="preserve">and </w:t>
        </w:r>
      </w:ins>
      <w:ins w:id="63" w:author="Wang Siyu" w:date="2022-12-12T01:19:00Z">
        <w:r w:rsidR="004A1EE1">
          <w:rPr>
            <w:rFonts w:ascii="Arial" w:hAnsi="Arial" w:cs="Arial"/>
            <w:sz w:val="24"/>
            <w:szCs w:val="24"/>
          </w:rPr>
          <w:t>random noise</w:t>
        </w:r>
      </w:ins>
      <w:ins w:id="64" w:author="Wang Siyu" w:date="2022-12-12T01:20:00Z">
        <w:r w:rsidR="001A3046">
          <w:rPr>
            <w:rFonts w:ascii="Arial" w:hAnsi="Arial" w:cs="Arial"/>
            <w:sz w:val="24"/>
            <w:szCs w:val="24"/>
          </w:rPr>
          <w:t xml:space="preserve"> can be separated</w:t>
        </w:r>
      </w:ins>
      <w:r w:rsidR="00281D55">
        <w:rPr>
          <w:rFonts w:ascii="Arial" w:hAnsi="Arial" w:cs="Arial"/>
          <w:sz w:val="24"/>
          <w:szCs w:val="24"/>
        </w:rPr>
        <w:t>, we were able to show</w:t>
      </w:r>
      <w:r w:rsidR="00FD06C9">
        <w:rPr>
          <w:rFonts w:ascii="Arial" w:hAnsi="Arial" w:cs="Arial"/>
          <w:sz w:val="24"/>
          <w:szCs w:val="24"/>
        </w:rPr>
        <w:t xml:space="preserve"> that</w:t>
      </w:r>
      <w:r>
        <w:rPr>
          <w:rFonts w:ascii="Arial" w:hAnsi="Arial" w:cs="Arial"/>
          <w:sz w:val="24"/>
          <w:szCs w:val="24"/>
        </w:rPr>
        <w:t>, while</w:t>
      </w:r>
      <w:r w:rsidR="00FD06C9">
        <w:rPr>
          <w:rFonts w:ascii="Arial" w:hAnsi="Arial" w:cs="Arial"/>
          <w:sz w:val="24"/>
          <w:szCs w:val="24"/>
        </w:rPr>
        <w:t xml:space="preserve"> both </w:t>
      </w:r>
      <w:r w:rsidR="00803760">
        <w:rPr>
          <w:rFonts w:ascii="Arial" w:hAnsi="Arial" w:cs="Arial"/>
          <w:sz w:val="24"/>
          <w:szCs w:val="24"/>
        </w:rPr>
        <w:t>random</w:t>
      </w:r>
      <w:r w:rsidR="00FD06C9">
        <w:rPr>
          <w:rFonts w:ascii="Arial" w:hAnsi="Arial" w:cs="Arial"/>
          <w:sz w:val="24"/>
          <w:szCs w:val="24"/>
        </w:rPr>
        <w:t xml:space="preserve"> and </w:t>
      </w:r>
      <w:r w:rsidR="00803760">
        <w:rPr>
          <w:rFonts w:ascii="Arial" w:hAnsi="Arial" w:cs="Arial"/>
          <w:sz w:val="24"/>
          <w:szCs w:val="24"/>
        </w:rPr>
        <w:t>deterministic</w:t>
      </w:r>
      <w:r w:rsidR="00FD06C9">
        <w:rPr>
          <w:rFonts w:ascii="Arial" w:hAnsi="Arial" w:cs="Arial"/>
          <w:sz w:val="24"/>
          <w:szCs w:val="24"/>
        </w:rPr>
        <w:t xml:space="preserve"> noise were present </w:t>
      </w:r>
      <w:del w:id="65" w:author="Siyu Wang" w:date="2023-11-28T13:24:00Z">
        <w:r w:rsidR="00FD06C9" w:rsidDel="00524F74">
          <w:rPr>
            <w:rFonts w:ascii="Arial" w:hAnsi="Arial" w:cs="Arial"/>
            <w:sz w:val="24"/>
            <w:szCs w:val="24"/>
          </w:rPr>
          <w:delText>in the explore-exploit choice</w:delText>
        </w:r>
      </w:del>
      <w:ins w:id="66" w:author="Siyu Wang" w:date="2023-11-28T13:24:00Z">
        <w:r w:rsidR="00524F74">
          <w:rPr>
            <w:rFonts w:ascii="Arial" w:hAnsi="Arial" w:cs="Arial"/>
            <w:sz w:val="24"/>
            <w:szCs w:val="24"/>
          </w:rPr>
          <w:t xml:space="preserve">in driving behavioral variability in exploration, a larger proportion of variance is explained by random noise. </w:t>
        </w:r>
      </w:ins>
      <w:del w:id="67" w:author="Siyu Wang" w:date="2023-11-28T13:24:00Z">
        <w:r w:rsidR="00FD06C9" w:rsidDel="00524F74">
          <w:rPr>
            <w:rFonts w:ascii="Arial" w:hAnsi="Arial" w:cs="Arial"/>
            <w:sz w:val="24"/>
            <w:szCs w:val="24"/>
          </w:rPr>
          <w:delText xml:space="preserve">, </w:delText>
        </w:r>
        <w:r w:rsidR="001607C7" w:rsidDel="00524F74">
          <w:rPr>
            <w:rFonts w:ascii="Arial" w:hAnsi="Arial" w:cs="Arial"/>
            <w:sz w:val="24"/>
            <w:szCs w:val="24"/>
          </w:rPr>
          <w:delText>random</w:delText>
        </w:r>
        <w:r w:rsidR="00FD06C9" w:rsidDel="00524F74">
          <w:rPr>
            <w:rFonts w:ascii="Arial" w:hAnsi="Arial" w:cs="Arial"/>
            <w:sz w:val="24"/>
            <w:szCs w:val="24"/>
          </w:rPr>
          <w:delText xml:space="preserve"> noise </w:delText>
        </w:r>
      </w:del>
      <w:del w:id="68" w:author="Siyu Wang" w:date="2023-11-28T13:23:00Z">
        <w:r w:rsidR="0087374D" w:rsidDel="00524F74">
          <w:rPr>
            <w:rFonts w:ascii="Arial" w:hAnsi="Arial" w:cs="Arial"/>
            <w:sz w:val="24"/>
            <w:szCs w:val="24"/>
          </w:rPr>
          <w:delText>is what’s dominant</w:delText>
        </w:r>
      </w:del>
      <w:del w:id="69" w:author="Siyu Wang" w:date="2023-11-28T13:24:00Z">
        <w:r w:rsidR="0087374D" w:rsidDel="00524F74">
          <w:rPr>
            <w:rFonts w:ascii="Arial" w:hAnsi="Arial" w:cs="Arial"/>
            <w:sz w:val="24"/>
            <w:szCs w:val="24"/>
          </w:rPr>
          <w:delText xml:space="preserve"> in driving exploration</w:delText>
        </w:r>
        <w:r w:rsidR="00AF615F" w:rsidDel="00524F74">
          <w:rPr>
            <w:rFonts w:ascii="Arial" w:hAnsi="Arial" w:cs="Arial"/>
            <w:sz w:val="24"/>
            <w:szCs w:val="24"/>
          </w:rPr>
          <w:delText>.</w:delText>
        </w:r>
      </w:del>
      <w:ins w:id="70" w:author="Wang Siyu" w:date="2022-12-12T01:18:00Z">
        <w:del w:id="71" w:author="Siyu Wang" w:date="2023-11-28T13:24:00Z">
          <w:r w:rsidR="004A1EE1" w:rsidDel="00524F74">
            <w:rPr>
              <w:rFonts w:ascii="Arial" w:hAnsi="Arial" w:cs="Arial"/>
              <w:sz w:val="24"/>
              <w:szCs w:val="24"/>
            </w:rPr>
            <w:delText xml:space="preserve"> </w:delText>
          </w:r>
        </w:del>
      </w:ins>
    </w:p>
    <w:p w14:paraId="49ACD81A" w14:textId="3594790F" w:rsidR="005D6581" w:rsidDel="00C664FF" w:rsidRDefault="00FD06C9" w:rsidP="00524F74">
      <w:pPr>
        <w:rPr>
          <w:del w:id="72" w:author="Siyu Wang" w:date="2023-11-28T13:29:00Z"/>
          <w:rFonts w:ascii="Arial" w:hAnsi="Arial" w:cs="Arial"/>
          <w:sz w:val="24"/>
          <w:szCs w:val="24"/>
        </w:rPr>
      </w:pPr>
      <w:del w:id="73" w:author="Siyu Wang" w:date="2023-11-28T13:24:00Z">
        <w:r w:rsidDel="00524F74">
          <w:rPr>
            <w:rFonts w:ascii="Arial" w:hAnsi="Arial" w:cs="Arial"/>
            <w:sz w:val="24"/>
            <w:szCs w:val="24"/>
          </w:rPr>
          <w:delText xml:space="preserve">These findings suggest that random exploration is almost entirely driven by </w:delText>
        </w:r>
        <w:r w:rsidR="00922AEC" w:rsidDel="00524F74">
          <w:rPr>
            <w:rFonts w:ascii="Arial" w:hAnsi="Arial" w:cs="Arial"/>
            <w:sz w:val="24"/>
            <w:szCs w:val="24"/>
          </w:rPr>
          <w:delText>random</w:delText>
        </w:r>
        <w:r w:rsidDel="00524F74">
          <w:rPr>
            <w:rFonts w:ascii="Arial" w:hAnsi="Arial" w:cs="Arial"/>
            <w:sz w:val="24"/>
            <w:szCs w:val="24"/>
          </w:rPr>
          <w:delText xml:space="preserve"> noise</w:delText>
        </w:r>
        <w:r w:rsidR="005D6581" w:rsidDel="00524F74">
          <w:rPr>
            <w:rFonts w:ascii="Arial" w:hAnsi="Arial" w:cs="Arial"/>
            <w:sz w:val="24"/>
            <w:szCs w:val="24"/>
          </w:rPr>
          <w:delText xml:space="preserve"> and that </w:delText>
        </w:r>
        <w:r w:rsidDel="00524F74">
          <w:rPr>
            <w:rFonts w:ascii="Arial" w:hAnsi="Arial" w:cs="Arial"/>
            <w:sz w:val="24"/>
            <w:szCs w:val="24"/>
          </w:rPr>
          <w:delText xml:space="preserve">human exploration in a </w:delText>
        </w:r>
        <w:r w:rsidR="005D6581" w:rsidDel="00524F74">
          <w:rPr>
            <w:rFonts w:ascii="Arial" w:hAnsi="Arial" w:cs="Arial"/>
            <w:sz w:val="24"/>
            <w:szCs w:val="24"/>
          </w:rPr>
          <w:delText xml:space="preserve">cognitive </w:delText>
        </w:r>
        <w:r w:rsidDel="00524F74">
          <w:rPr>
            <w:rFonts w:ascii="Arial" w:hAnsi="Arial" w:cs="Arial"/>
            <w:sz w:val="24"/>
            <w:szCs w:val="24"/>
          </w:rPr>
          <w:delText xml:space="preserve">decision making task looks very much like the motor exploration of song birds </w:delText>
        </w:r>
        <w:r w:rsidR="005D6581" w:rsidDel="00524F74">
          <w:rPr>
            <w:rFonts w:ascii="Arial" w:hAnsi="Arial" w:cs="Arial"/>
            <w:sz w:val="24"/>
            <w:szCs w:val="24"/>
          </w:rPr>
          <w:delText>practicing their song. This suggests the intriguing idea that the noise generating neural circuits found in the song bird motor learning system, may also be present in humans and, more generally, may be a common method of exploration across species.</w:delText>
        </w:r>
      </w:del>
    </w:p>
    <w:p w14:paraId="70ACF1E8" w14:textId="77777777" w:rsidR="00835A8E" w:rsidRDefault="00835A8E" w:rsidP="00835A8E">
      <w:pPr>
        <w:rPr>
          <w:ins w:id="74" w:author="Siyu Wang" w:date="2023-11-28T13:31:00Z"/>
          <w:rFonts w:ascii="Arial" w:hAnsi="Arial" w:cs="Arial"/>
          <w:sz w:val="24"/>
          <w:szCs w:val="24"/>
        </w:rPr>
      </w:pPr>
    </w:p>
    <w:p w14:paraId="6B685AF3" w14:textId="5150C535" w:rsidR="00EB06B5" w:rsidRPr="00987DDE" w:rsidRDefault="005D6581" w:rsidP="00835A8E">
      <w:pPr>
        <w:rPr>
          <w:rFonts w:ascii="Arial" w:hAnsi="Arial" w:cs="Arial"/>
          <w:sz w:val="24"/>
          <w:szCs w:val="24"/>
        </w:rPr>
      </w:pPr>
      <w:r>
        <w:rPr>
          <w:rFonts w:ascii="Arial" w:hAnsi="Arial" w:cs="Arial"/>
          <w:sz w:val="24"/>
          <w:szCs w:val="24"/>
        </w:rPr>
        <w:t>Given the broad implications of our</w:t>
      </w:r>
      <w:ins w:id="75" w:author="Siyu Wang" w:date="2023-11-28T13:28:00Z">
        <w:r w:rsidR="00C664FF">
          <w:rPr>
            <w:rFonts w:ascii="Arial" w:hAnsi="Arial" w:cs="Arial"/>
            <w:sz w:val="24"/>
            <w:szCs w:val="24"/>
          </w:rPr>
          <w:t xml:space="preserve"> methods and</w:t>
        </w:r>
      </w:ins>
      <w:r>
        <w:rPr>
          <w:rFonts w:ascii="Arial" w:hAnsi="Arial" w:cs="Arial"/>
          <w:sz w:val="24"/>
          <w:szCs w:val="24"/>
        </w:rPr>
        <w:t xml:space="preserve"> findings and the growing interest in the causes of, and roles for, behavioral variability, we believe that our work will be of interest to a wide range of researchers in psychology, cognitive </w:t>
      </w:r>
      <w:proofErr w:type="gramStart"/>
      <w:r>
        <w:rPr>
          <w:rFonts w:ascii="Arial" w:hAnsi="Arial" w:cs="Arial"/>
          <w:sz w:val="24"/>
          <w:szCs w:val="24"/>
        </w:rPr>
        <w:t>science</w:t>
      </w:r>
      <w:proofErr w:type="gramEnd"/>
      <w:r>
        <w:rPr>
          <w:rFonts w:ascii="Arial" w:hAnsi="Arial" w:cs="Arial"/>
          <w:sz w:val="24"/>
          <w:szCs w:val="24"/>
        </w:rPr>
        <w:t xml:space="preserve"> and neuroscience. </w:t>
      </w:r>
      <w:ins w:id="76" w:author="Siyu Wang" w:date="2023-11-28T13:31:00Z">
        <w:r w:rsidR="00835A8E">
          <w:rPr>
            <w:rFonts w:ascii="Arial" w:hAnsi="Arial" w:cs="Arial"/>
            <w:sz w:val="24"/>
            <w:szCs w:val="24"/>
          </w:rPr>
          <w:t>Our novel computational method which separates deterministic noise from random noise is applicable to studying behavioral variability in general and should be of interest to many computational scientists.</w:t>
        </w:r>
        <w:r w:rsidR="00835A8E" w:rsidDel="00835A8E">
          <w:rPr>
            <w:rFonts w:ascii="Arial" w:hAnsi="Arial" w:cs="Arial"/>
            <w:sz w:val="24"/>
            <w:szCs w:val="24"/>
          </w:rPr>
          <w:t xml:space="preserve"> </w:t>
        </w:r>
      </w:ins>
      <w:ins w:id="77" w:author="Wang Siyu" w:date="2022-12-12T01:22:00Z">
        <w:del w:id="78" w:author="Siyu Wang" w:date="2023-11-28T13:31:00Z">
          <w:r w:rsidR="009E7920" w:rsidDel="00835A8E">
            <w:rPr>
              <w:rFonts w:ascii="Arial" w:hAnsi="Arial" w:cs="Arial"/>
              <w:sz w:val="24"/>
              <w:szCs w:val="24"/>
            </w:rPr>
            <w:delText xml:space="preserve">Our novel computational approach </w:delText>
          </w:r>
        </w:del>
      </w:ins>
      <w:ins w:id="79" w:author="Wang Siyu" w:date="2022-12-12T01:23:00Z">
        <w:del w:id="80" w:author="Siyu Wang" w:date="2023-11-28T13:26:00Z">
          <w:r w:rsidR="009E7920" w:rsidDel="00C664FF">
            <w:rPr>
              <w:rFonts w:ascii="Arial" w:hAnsi="Arial" w:cs="Arial"/>
              <w:sz w:val="24"/>
              <w:szCs w:val="24"/>
            </w:rPr>
            <w:delText>which</w:delText>
          </w:r>
        </w:del>
      </w:ins>
      <w:ins w:id="81" w:author="Wang Siyu" w:date="2022-12-12T01:22:00Z">
        <w:del w:id="82" w:author="Siyu Wang" w:date="2023-11-28T13:26:00Z">
          <w:r w:rsidR="009E7920" w:rsidDel="00C664FF">
            <w:rPr>
              <w:rFonts w:ascii="Arial" w:hAnsi="Arial" w:cs="Arial"/>
              <w:sz w:val="24"/>
              <w:szCs w:val="24"/>
            </w:rPr>
            <w:delText xml:space="preserve"> separates deterministic noise from random noise should also be of interest </w:delText>
          </w:r>
        </w:del>
        <w:del w:id="83" w:author="Siyu Wang" w:date="2023-11-28T13:31:00Z">
          <w:r w:rsidR="009E7920" w:rsidDel="00835A8E">
            <w:rPr>
              <w:rFonts w:ascii="Arial" w:hAnsi="Arial" w:cs="Arial"/>
              <w:sz w:val="24"/>
              <w:szCs w:val="24"/>
            </w:rPr>
            <w:delText xml:space="preserve">to </w:delText>
          </w:r>
        </w:del>
      </w:ins>
      <w:ins w:id="84" w:author="Wang Siyu" w:date="2022-12-12T01:23:00Z">
        <w:del w:id="85" w:author="Siyu Wang" w:date="2023-11-28T13:31:00Z">
          <w:r w:rsidR="009E7920" w:rsidDel="00835A8E">
            <w:rPr>
              <w:rFonts w:ascii="Arial" w:hAnsi="Arial" w:cs="Arial"/>
              <w:sz w:val="24"/>
              <w:szCs w:val="24"/>
            </w:rPr>
            <w:delText>many computational scientists.</w:delText>
          </w:r>
        </w:del>
      </w:ins>
      <w:del w:id="86" w:author="Siyu Wang" w:date="2023-11-28T13:31:00Z">
        <w:r w:rsidDel="00835A8E">
          <w:rPr>
            <w:rFonts w:ascii="Arial" w:hAnsi="Arial" w:cs="Arial"/>
            <w:sz w:val="24"/>
            <w:szCs w:val="24"/>
          </w:rPr>
          <w:delText xml:space="preserve"> </w:delText>
        </w:r>
      </w:del>
      <w:r>
        <w:rPr>
          <w:rFonts w:ascii="Arial" w:hAnsi="Arial" w:cs="Arial"/>
          <w:sz w:val="24"/>
          <w:szCs w:val="24"/>
        </w:rPr>
        <w:t xml:space="preserve">As such we believe this paper is a good fit for </w:t>
      </w:r>
      <w:del w:id="87" w:author="Wang Siyu" w:date="2022-12-12T01:15:00Z">
        <w:r w:rsidR="00110F89" w:rsidDel="00BB0861">
          <w:rPr>
            <w:rFonts w:ascii="Arial" w:hAnsi="Arial" w:cs="Arial"/>
            <w:sz w:val="24"/>
            <w:szCs w:val="24"/>
          </w:rPr>
          <w:delText>Journal of Experimental Psychology: General</w:delText>
        </w:r>
      </w:del>
      <w:ins w:id="88" w:author="Wang Siyu" w:date="2022-12-12T01:15:00Z">
        <w:r w:rsidR="00BB0861">
          <w:rPr>
            <w:rFonts w:ascii="Arial" w:hAnsi="Arial" w:cs="Arial"/>
            <w:sz w:val="24"/>
            <w:szCs w:val="24"/>
          </w:rPr>
          <w:t>PLOS Computational Biology</w:t>
        </w:r>
      </w:ins>
      <w:r w:rsidR="00490821">
        <w:rPr>
          <w:rFonts w:ascii="Arial" w:hAnsi="Arial" w:cs="Arial"/>
          <w:sz w:val="24"/>
          <w:szCs w:val="24"/>
        </w:rPr>
        <w:t>.</w:t>
      </w:r>
    </w:p>
    <w:p w14:paraId="3102DC37" w14:textId="51728194" w:rsidR="005E4C0A" w:rsidRPr="00A7013C" w:rsidRDefault="005E4C0A" w:rsidP="005E4C0A">
      <w:pPr>
        <w:rPr>
          <w:rFonts w:ascii="Arial" w:hAnsi="Arial" w:cs="Arial"/>
          <w:sz w:val="24"/>
          <w:szCs w:val="24"/>
        </w:rPr>
      </w:pPr>
      <w:r w:rsidRPr="00A7013C">
        <w:rPr>
          <w:rFonts w:ascii="Arial" w:hAnsi="Arial" w:cs="Arial"/>
          <w:sz w:val="24"/>
          <w:szCs w:val="24"/>
        </w:rPr>
        <w:t>Sincerely,</w:t>
      </w:r>
    </w:p>
    <w:p w14:paraId="4FEA3573" w14:textId="30E1EB46" w:rsidR="005E4C0A" w:rsidRPr="00A7013C" w:rsidRDefault="005E4C0A" w:rsidP="005E4C0A">
      <w:pPr>
        <w:rPr>
          <w:rFonts w:ascii="Arial" w:hAnsi="Arial" w:cs="Arial"/>
          <w:sz w:val="24"/>
          <w:szCs w:val="24"/>
        </w:rPr>
      </w:pPr>
      <w:r w:rsidRPr="00A7013C">
        <w:rPr>
          <w:rFonts w:ascii="Arial" w:hAnsi="Arial" w:cs="Arial"/>
          <w:noProof/>
          <w:sz w:val="24"/>
          <w:szCs w:val="24"/>
          <w:lang w:eastAsia="en-US"/>
        </w:rPr>
        <w:drawing>
          <wp:inline distT="0" distB="0" distL="0" distR="0" wp14:anchorId="00BAAFCF" wp14:editId="437BD060">
            <wp:extent cx="2552700" cy="838200"/>
            <wp:effectExtent l="0" t="0" r="0" b="0"/>
            <wp:docPr id="6" name="Picture 2" descr="Description: Macintosh HD:Users:bob:Work:Random:my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bob:Work:Random:mySignatu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011F0601" w14:textId="3CE848EC" w:rsidR="007A6A82" w:rsidDel="005B4668" w:rsidRDefault="005E4C0A" w:rsidP="008B1CF7">
      <w:pPr>
        <w:rPr>
          <w:del w:id="89" w:author="Siyu Wang" w:date="2023-11-28T13:31:00Z"/>
          <w:rFonts w:ascii="Arial" w:hAnsi="Arial" w:cs="Arial"/>
          <w:sz w:val="24"/>
          <w:szCs w:val="24"/>
        </w:rPr>
      </w:pPr>
      <w:r w:rsidRPr="00A7013C">
        <w:rPr>
          <w:rFonts w:ascii="Arial" w:hAnsi="Arial" w:cs="Arial"/>
          <w:sz w:val="24"/>
          <w:szCs w:val="24"/>
        </w:rPr>
        <w:t>Robert Wilson, Ph.D.</w:t>
      </w:r>
    </w:p>
    <w:p w14:paraId="36425190" w14:textId="77777777" w:rsidR="00740F93" w:rsidRDefault="00740F93" w:rsidP="008B1CF7">
      <w:pPr>
        <w:rPr>
          <w:rFonts w:ascii="Arial" w:hAnsi="Arial" w:cs="Arial"/>
          <w:sz w:val="24"/>
          <w:szCs w:val="24"/>
        </w:rPr>
      </w:pPr>
    </w:p>
    <w:p w14:paraId="1E360BD0" w14:textId="53076763" w:rsidR="007A6A82" w:rsidRPr="007A6A82" w:rsidRDefault="007A6A82" w:rsidP="008B1CF7">
      <w:pPr>
        <w:rPr>
          <w:rFonts w:ascii="Arial" w:hAnsi="Arial" w:cs="Arial"/>
          <w:b/>
          <w:sz w:val="24"/>
          <w:szCs w:val="24"/>
        </w:rPr>
      </w:pPr>
      <w:r w:rsidRPr="007A6A82">
        <w:rPr>
          <w:rFonts w:ascii="Arial" w:hAnsi="Arial" w:cs="Arial"/>
          <w:b/>
          <w:sz w:val="24"/>
          <w:szCs w:val="24"/>
        </w:rPr>
        <w:t>References</w:t>
      </w:r>
    </w:p>
    <w:p w14:paraId="1A857510" w14:textId="2ECFAA6E"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B. W. Brunton, M. M. </w:t>
      </w:r>
      <w:proofErr w:type="spellStart"/>
      <w:r w:rsidRPr="007A6A82">
        <w:rPr>
          <w:rFonts w:ascii="Arial" w:eastAsiaTheme="minorEastAsia" w:hAnsi="Arial" w:cs="Arial"/>
          <w:sz w:val="24"/>
          <w:szCs w:val="24"/>
        </w:rPr>
        <w:t>Botvinick</w:t>
      </w:r>
      <w:proofErr w:type="spellEnd"/>
      <w:r w:rsidRPr="007A6A82">
        <w:rPr>
          <w:rFonts w:ascii="Arial" w:eastAsiaTheme="minorEastAsia" w:hAnsi="Arial" w:cs="Arial"/>
          <w:sz w:val="24"/>
          <w:szCs w:val="24"/>
        </w:rPr>
        <w:t xml:space="preserve">, and C. D. Brody. Rats and humans can optimally accumulate evidence for decision-making. </w:t>
      </w:r>
      <w:r w:rsidRPr="007A6A82">
        <w:rPr>
          <w:rFonts w:ascii="Arial" w:eastAsiaTheme="minorEastAsia" w:hAnsi="Arial" w:cs="Arial"/>
          <w:i/>
          <w:iCs/>
          <w:sz w:val="24"/>
          <w:szCs w:val="24"/>
        </w:rPr>
        <w:t>Science</w:t>
      </w:r>
      <w:r w:rsidRPr="007A6A82">
        <w:rPr>
          <w:rFonts w:ascii="Arial" w:eastAsiaTheme="minorEastAsia" w:hAnsi="Arial" w:cs="Arial"/>
          <w:sz w:val="24"/>
          <w:szCs w:val="24"/>
        </w:rPr>
        <w:t xml:space="preserve">, 340(6128):95–98, Apr 2013. </w:t>
      </w:r>
    </w:p>
    <w:p w14:paraId="137BCF81" w14:textId="0FD44EAC"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M. H. Kao, A. J. Doupe, and M. S. Brainard. Contributions of an avian basal ganglia-forebrain circuit to real-time modulation of song. </w:t>
      </w:r>
      <w:r w:rsidRPr="007A6A82">
        <w:rPr>
          <w:rFonts w:ascii="Arial" w:eastAsiaTheme="minorEastAsia" w:hAnsi="Arial" w:cs="Arial"/>
          <w:i/>
          <w:iCs/>
          <w:sz w:val="24"/>
          <w:szCs w:val="24"/>
        </w:rPr>
        <w:t>Nature</w:t>
      </w:r>
      <w:r w:rsidRPr="007A6A82">
        <w:rPr>
          <w:rFonts w:ascii="Arial" w:eastAsiaTheme="minorEastAsia" w:hAnsi="Arial" w:cs="Arial"/>
          <w:sz w:val="24"/>
          <w:szCs w:val="24"/>
        </w:rPr>
        <w:t xml:space="preserve">, 433(7026):638–643, Feb 2005. </w:t>
      </w:r>
    </w:p>
    <w:p w14:paraId="7A3AF25F" w14:textId="2C9EBEC0" w:rsidR="003246A1" w:rsidRDefault="007A6A82" w:rsidP="007A6A82">
      <w:pPr>
        <w:spacing w:after="0" w:line="240" w:lineRule="auto"/>
        <w:rPr>
          <w:rFonts w:ascii="Arial" w:eastAsia="Times New Roman" w:hAnsi="Arial" w:cs="Arial"/>
          <w:color w:val="222222"/>
          <w:sz w:val="24"/>
          <w:szCs w:val="24"/>
          <w:shd w:val="clear" w:color="auto" w:fill="FFFFFF"/>
          <w:lang w:eastAsia="en-US"/>
        </w:rPr>
      </w:pPr>
      <w:r w:rsidRPr="007A6A82">
        <w:rPr>
          <w:rFonts w:ascii="Arial" w:eastAsia="Times New Roman" w:hAnsi="Arial" w:cs="Arial"/>
          <w:color w:val="222222"/>
          <w:sz w:val="24"/>
          <w:szCs w:val="24"/>
          <w:shd w:val="clear" w:color="auto" w:fill="FFFFFF"/>
          <w:lang w:eastAsia="en-US"/>
        </w:rPr>
        <w:t>Sutton, R. S., Barto, A. G., &amp; Bach, F. (1998). </w:t>
      </w:r>
      <w:r w:rsidRPr="007A6A82">
        <w:rPr>
          <w:rFonts w:ascii="Arial" w:eastAsia="Times New Roman" w:hAnsi="Arial" w:cs="Arial"/>
          <w:i/>
          <w:iCs/>
          <w:color w:val="222222"/>
          <w:sz w:val="24"/>
          <w:szCs w:val="24"/>
          <w:lang w:eastAsia="en-US"/>
        </w:rPr>
        <w:t>Reinforcement learning: An introduction</w:t>
      </w:r>
      <w:r w:rsidRPr="007A6A82">
        <w:rPr>
          <w:rFonts w:ascii="Arial" w:eastAsia="Times New Roman" w:hAnsi="Arial" w:cs="Arial"/>
          <w:color w:val="222222"/>
          <w:sz w:val="24"/>
          <w:szCs w:val="24"/>
          <w:shd w:val="clear" w:color="auto" w:fill="FFFFFF"/>
          <w:lang w:eastAsia="en-US"/>
        </w:rPr>
        <w:t>. MIT press.</w:t>
      </w:r>
    </w:p>
    <w:p w14:paraId="61089B52" w14:textId="77777777" w:rsidR="0065534B" w:rsidRPr="003246A1" w:rsidRDefault="0065534B" w:rsidP="007A6A82">
      <w:pPr>
        <w:spacing w:after="0" w:line="240" w:lineRule="auto"/>
        <w:rPr>
          <w:rFonts w:ascii="Arial" w:eastAsia="Times New Roman" w:hAnsi="Arial" w:cs="Arial"/>
          <w:color w:val="222222"/>
          <w:sz w:val="24"/>
          <w:szCs w:val="24"/>
          <w:shd w:val="clear" w:color="auto" w:fill="FFFFFF"/>
          <w:lang w:eastAsia="en-US"/>
        </w:rPr>
      </w:pPr>
    </w:p>
    <w:p w14:paraId="0CE8AEF9" w14:textId="72B6D048" w:rsidR="007A6A82" w:rsidRPr="004036BF" w:rsidRDefault="007A6A82" w:rsidP="004036BF">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R. C. Wilson, A. Geana, J. M. White, E. A. Ludvig, and J. D. Cohen. Humans use directed and random exploration to solve the explore-exploit dilemma. </w:t>
      </w:r>
      <w:r w:rsidRPr="007A6A82">
        <w:rPr>
          <w:rFonts w:ascii="Arial" w:eastAsiaTheme="minorEastAsia" w:hAnsi="Arial" w:cs="Arial"/>
          <w:i/>
          <w:iCs/>
          <w:sz w:val="24"/>
          <w:szCs w:val="24"/>
        </w:rPr>
        <w:t>J Exp Psychol Gen</w:t>
      </w:r>
      <w:r w:rsidRPr="007A6A82">
        <w:rPr>
          <w:rFonts w:ascii="Arial" w:eastAsiaTheme="minorEastAsia" w:hAnsi="Arial" w:cs="Arial"/>
          <w:sz w:val="24"/>
          <w:szCs w:val="24"/>
        </w:rPr>
        <w:t xml:space="preserve">, 143(6):2074–2081, Dec 2014. </w:t>
      </w:r>
    </w:p>
    <w:sectPr w:rsidR="007A6A82" w:rsidRPr="004036BF" w:rsidSect="00524D60">
      <w:headerReference w:type="default" r:id="rId8"/>
      <w:headerReference w:type="first" r:id="rId9"/>
      <w:pgSz w:w="12240" w:h="15840"/>
      <w:pgMar w:top="1440" w:right="1440" w:bottom="1440" w:left="1440" w:header="135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8DBBB" w14:textId="77777777" w:rsidR="004D341B" w:rsidRDefault="004D341B" w:rsidP="008D1C0D">
      <w:pPr>
        <w:spacing w:after="0" w:line="240" w:lineRule="auto"/>
      </w:pPr>
      <w:r>
        <w:separator/>
      </w:r>
    </w:p>
  </w:endnote>
  <w:endnote w:type="continuationSeparator" w:id="0">
    <w:p w14:paraId="399456A2" w14:textId="77777777" w:rsidR="004D341B" w:rsidRDefault="004D341B" w:rsidP="008D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loSerifOT-Text">
    <w:charset w:val="00"/>
    <w:family w:val="auto"/>
    <w:pitch w:val="variable"/>
    <w:sig w:usb0="800000EF" w:usb1="4000204A" w:usb2="00000000" w:usb3="00000000" w:csb0="00000001" w:csb1="00000000"/>
  </w:font>
  <w:font w:name="MiloOT-Xbold">
    <w:charset w:val="00"/>
    <w:family w:val="auto"/>
    <w:pitch w:val="variable"/>
    <w:sig w:usb0="800000EF" w:usb1="4000205B" w:usb2="00000000" w:usb3="00000000" w:csb0="00000001" w:csb1="00000000"/>
  </w:font>
  <w:font w:name="MiloOT-Text">
    <w:charset w:val="00"/>
    <w:family w:val="auto"/>
    <w:pitch w:val="variable"/>
    <w:sig w:usb0="800000EF" w:usb1="4000205B" w:usb2="00000000" w:usb3="00000000" w:csb0="00000001" w:csb1="00000000"/>
  </w:font>
  <w:font w:name="Lucida Grande">
    <w:altName w:val="Segoe UI"/>
    <w:charset w:val="00"/>
    <w:family w:val="swiss"/>
    <w:pitch w:val="variable"/>
    <w:sig w:usb0="E1000AEF" w:usb1="5000A1FF" w:usb2="00000000" w:usb3="00000000" w:csb0="000001BF" w:csb1="00000000"/>
  </w:font>
  <w:font w:name="MiloSerifOT">
    <w:charset w:val="00"/>
    <w:family w:val="auto"/>
    <w:pitch w:val="variable"/>
    <w:sig w:usb0="800000EF" w:usb1="4000204A" w:usb2="00000000" w:usb3="00000000" w:csb0="00000001" w:csb1="00000000"/>
  </w:font>
  <w:font w:name="MiloOT">
    <w:charset w:val="00"/>
    <w:family w:val="auto"/>
    <w:pitch w:val="variable"/>
    <w:sig w:usb0="800000EF" w:usb1="40002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2B3B" w14:textId="77777777" w:rsidR="004D341B" w:rsidRDefault="004D341B" w:rsidP="008D1C0D">
      <w:pPr>
        <w:spacing w:after="0" w:line="240" w:lineRule="auto"/>
      </w:pPr>
      <w:r>
        <w:separator/>
      </w:r>
    </w:p>
  </w:footnote>
  <w:footnote w:type="continuationSeparator" w:id="0">
    <w:p w14:paraId="53F80A18" w14:textId="77777777" w:rsidR="004D341B" w:rsidRDefault="004D341B" w:rsidP="008D1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3BD9" w14:textId="77777777" w:rsidR="00FD06C9" w:rsidRDefault="00FD06C9">
    <w:pPr>
      <w:pStyle w:val="Header"/>
    </w:pPr>
    <w:r>
      <w:rPr>
        <w:noProof/>
        <w:lang w:eastAsia="en-US"/>
      </w:rPr>
      <w:drawing>
        <wp:anchor distT="0" distB="0" distL="114300" distR="114300" simplePos="0" relativeHeight="251660288" behindDoc="1" locked="1" layoutInCell="1" allowOverlap="1" wp14:anchorId="38A65923" wp14:editId="60B672A6">
          <wp:simplePos x="0" y="0"/>
          <wp:positionH relativeFrom="page">
            <wp:align>center</wp:align>
          </wp:positionH>
          <wp:positionV relativeFrom="page">
            <wp:align>center</wp:align>
          </wp:positionV>
          <wp:extent cx="7772400" cy="10058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Foo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7092" w14:textId="77777777" w:rsidR="00FD06C9" w:rsidRPr="00CD2949" w:rsidRDefault="00FD06C9" w:rsidP="000F42DB">
    <w:pPr>
      <w:pStyle w:val="DepartmentHeadline"/>
      <w:ind w:left="6750" w:firstLine="0"/>
    </w:pPr>
    <w:r>
      <w:drawing>
        <wp:anchor distT="0" distB="0" distL="114300" distR="114300" simplePos="0" relativeHeight="251662336" behindDoc="1" locked="1" layoutInCell="1" allowOverlap="1" wp14:anchorId="52592976" wp14:editId="419887EE">
          <wp:simplePos x="0" y="0"/>
          <wp:positionH relativeFrom="page">
            <wp:align>center</wp:align>
          </wp:positionH>
          <wp:positionV relativeFrom="page">
            <wp:align>center</wp:align>
          </wp:positionV>
          <wp:extent cx="7772400" cy="10058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Psychology department</w:t>
    </w:r>
    <w:r>
      <w:br/>
      <w:t>College of Science</w:t>
    </w:r>
  </w:p>
  <w:p w14:paraId="12CD415F" w14:textId="77777777" w:rsidR="00FD06C9" w:rsidRDefault="00FD06C9" w:rsidP="000F42DB">
    <w:pPr>
      <w:pStyle w:val="DeptInfo"/>
      <w:ind w:left="6750"/>
      <w:rPr>
        <w:rFonts w:cs="Times New Roman"/>
      </w:rPr>
    </w:pPr>
    <w:r>
      <w:rPr>
        <w:rFonts w:cs="Times New Roman"/>
      </w:rPr>
      <w:t>1503 East University Blvd.</w:t>
    </w:r>
    <w:r>
      <w:rPr>
        <w:rFonts w:cs="Times New Roman"/>
      </w:rPr>
      <w:br/>
      <w:t>P.O. Box 210068</w:t>
    </w:r>
    <w:r>
      <w:rPr>
        <w:rFonts w:cs="Times New Roman"/>
      </w:rPr>
      <w:br/>
      <w:t>Tucson, Arizona 85721-0068</w:t>
    </w:r>
    <w:r>
      <w:rPr>
        <w:rFonts w:cs="Times New Roman"/>
      </w:rPr>
      <w:br/>
    </w:r>
  </w:p>
  <w:p w14:paraId="6751930E" w14:textId="77777777" w:rsidR="00FD06C9" w:rsidRPr="00CD2949" w:rsidRDefault="00FD06C9" w:rsidP="000F42DB">
    <w:pPr>
      <w:pStyle w:val="DeptInfo"/>
      <w:ind w:left="6750"/>
    </w:pPr>
    <w:r>
      <w:rPr>
        <w:rFonts w:cs="Times New Roman"/>
      </w:rPr>
      <w:t>www.psychology.arizona.edu</w:t>
    </w:r>
    <w:r w:rsidRPr="00CD2949">
      <w:rPr>
        <w:rFonts w:cs="Times New Roman"/>
      </w:rPr>
      <w:br/>
    </w:r>
  </w:p>
  <w:p w14:paraId="3F836D1B" w14:textId="77777777" w:rsidR="00FD06C9" w:rsidRDefault="00FD06C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rson w15:author="Siyu Wang">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2DB"/>
    <w:rsid w:val="00006900"/>
    <w:rsid w:val="00011451"/>
    <w:rsid w:val="0001716D"/>
    <w:rsid w:val="000376CF"/>
    <w:rsid w:val="0004379B"/>
    <w:rsid w:val="00051E63"/>
    <w:rsid w:val="00055CAF"/>
    <w:rsid w:val="00065A40"/>
    <w:rsid w:val="0007409E"/>
    <w:rsid w:val="000907AA"/>
    <w:rsid w:val="000A1DEF"/>
    <w:rsid w:val="000A45A3"/>
    <w:rsid w:val="000B20F6"/>
    <w:rsid w:val="000B31A7"/>
    <w:rsid w:val="000B7025"/>
    <w:rsid w:val="000D0026"/>
    <w:rsid w:val="000D67F2"/>
    <w:rsid w:val="000E2A9F"/>
    <w:rsid w:val="000E31E6"/>
    <w:rsid w:val="000E76A7"/>
    <w:rsid w:val="000F42DB"/>
    <w:rsid w:val="00110F89"/>
    <w:rsid w:val="00113264"/>
    <w:rsid w:val="00116EBB"/>
    <w:rsid w:val="00132920"/>
    <w:rsid w:val="00140D02"/>
    <w:rsid w:val="00143743"/>
    <w:rsid w:val="00152987"/>
    <w:rsid w:val="001536C3"/>
    <w:rsid w:val="00155F75"/>
    <w:rsid w:val="001607C7"/>
    <w:rsid w:val="00164242"/>
    <w:rsid w:val="00165A1C"/>
    <w:rsid w:val="00187182"/>
    <w:rsid w:val="00190E9F"/>
    <w:rsid w:val="00191A3B"/>
    <w:rsid w:val="00193E4C"/>
    <w:rsid w:val="001A3046"/>
    <w:rsid w:val="001A78F0"/>
    <w:rsid w:val="001C075F"/>
    <w:rsid w:val="001D105B"/>
    <w:rsid w:val="001D6A62"/>
    <w:rsid w:val="001E08FE"/>
    <w:rsid w:val="001E57A4"/>
    <w:rsid w:val="001E77E9"/>
    <w:rsid w:val="001F16F2"/>
    <w:rsid w:val="001F3C9C"/>
    <w:rsid w:val="00201547"/>
    <w:rsid w:val="00201B73"/>
    <w:rsid w:val="0022451A"/>
    <w:rsid w:val="00224CDF"/>
    <w:rsid w:val="002261C2"/>
    <w:rsid w:val="00233830"/>
    <w:rsid w:val="00236195"/>
    <w:rsid w:val="0025215E"/>
    <w:rsid w:val="00264D8E"/>
    <w:rsid w:val="0027027F"/>
    <w:rsid w:val="00272CCD"/>
    <w:rsid w:val="0027364D"/>
    <w:rsid w:val="00276229"/>
    <w:rsid w:val="00281D55"/>
    <w:rsid w:val="00283C00"/>
    <w:rsid w:val="0029292B"/>
    <w:rsid w:val="002935F3"/>
    <w:rsid w:val="002A2833"/>
    <w:rsid w:val="002B3B43"/>
    <w:rsid w:val="002B7AB3"/>
    <w:rsid w:val="002D44AE"/>
    <w:rsid w:val="002D7FED"/>
    <w:rsid w:val="002F67A4"/>
    <w:rsid w:val="00301C8E"/>
    <w:rsid w:val="0030320A"/>
    <w:rsid w:val="00303750"/>
    <w:rsid w:val="00303871"/>
    <w:rsid w:val="00315B89"/>
    <w:rsid w:val="003246A1"/>
    <w:rsid w:val="00335BDE"/>
    <w:rsid w:val="00344580"/>
    <w:rsid w:val="0035492B"/>
    <w:rsid w:val="003604BB"/>
    <w:rsid w:val="00386BB4"/>
    <w:rsid w:val="003B07B1"/>
    <w:rsid w:val="003B500E"/>
    <w:rsid w:val="003C0CF5"/>
    <w:rsid w:val="003D1A82"/>
    <w:rsid w:val="003D4E80"/>
    <w:rsid w:val="003E0AD8"/>
    <w:rsid w:val="003E3255"/>
    <w:rsid w:val="003F53DB"/>
    <w:rsid w:val="004036BF"/>
    <w:rsid w:val="004055CE"/>
    <w:rsid w:val="00445542"/>
    <w:rsid w:val="00454988"/>
    <w:rsid w:val="004576ED"/>
    <w:rsid w:val="00474E2E"/>
    <w:rsid w:val="004803B9"/>
    <w:rsid w:val="00490821"/>
    <w:rsid w:val="0049410C"/>
    <w:rsid w:val="004A083F"/>
    <w:rsid w:val="004A1EE1"/>
    <w:rsid w:val="004B3A97"/>
    <w:rsid w:val="004C136E"/>
    <w:rsid w:val="004D341B"/>
    <w:rsid w:val="004F4D3C"/>
    <w:rsid w:val="004F588B"/>
    <w:rsid w:val="0050200B"/>
    <w:rsid w:val="00510534"/>
    <w:rsid w:val="00510693"/>
    <w:rsid w:val="0051179F"/>
    <w:rsid w:val="0051227F"/>
    <w:rsid w:val="005225EB"/>
    <w:rsid w:val="00524D60"/>
    <w:rsid w:val="00524F74"/>
    <w:rsid w:val="00540F3A"/>
    <w:rsid w:val="00554F4E"/>
    <w:rsid w:val="00560E8F"/>
    <w:rsid w:val="00570B96"/>
    <w:rsid w:val="00584C6F"/>
    <w:rsid w:val="005867DA"/>
    <w:rsid w:val="00596D98"/>
    <w:rsid w:val="005B4668"/>
    <w:rsid w:val="005D6581"/>
    <w:rsid w:val="005D7778"/>
    <w:rsid w:val="005E4C0A"/>
    <w:rsid w:val="005E5BA4"/>
    <w:rsid w:val="005F0694"/>
    <w:rsid w:val="005F60EC"/>
    <w:rsid w:val="0063683A"/>
    <w:rsid w:val="006371B2"/>
    <w:rsid w:val="0065534B"/>
    <w:rsid w:val="00660BDB"/>
    <w:rsid w:val="006853DE"/>
    <w:rsid w:val="006A5AE4"/>
    <w:rsid w:val="006B45A4"/>
    <w:rsid w:val="006B77E2"/>
    <w:rsid w:val="006C1D17"/>
    <w:rsid w:val="006D69E7"/>
    <w:rsid w:val="006F4E4F"/>
    <w:rsid w:val="00705429"/>
    <w:rsid w:val="00705E1F"/>
    <w:rsid w:val="00705FFD"/>
    <w:rsid w:val="00715822"/>
    <w:rsid w:val="00724570"/>
    <w:rsid w:val="007318AA"/>
    <w:rsid w:val="00740F93"/>
    <w:rsid w:val="00754361"/>
    <w:rsid w:val="00755C04"/>
    <w:rsid w:val="0078074C"/>
    <w:rsid w:val="00782284"/>
    <w:rsid w:val="00790ACE"/>
    <w:rsid w:val="007A47CC"/>
    <w:rsid w:val="007A6A82"/>
    <w:rsid w:val="007B5E04"/>
    <w:rsid w:val="007C5FEC"/>
    <w:rsid w:val="007D50EA"/>
    <w:rsid w:val="00803760"/>
    <w:rsid w:val="00805271"/>
    <w:rsid w:val="00811552"/>
    <w:rsid w:val="00812E6A"/>
    <w:rsid w:val="0081658C"/>
    <w:rsid w:val="0081703F"/>
    <w:rsid w:val="00833A84"/>
    <w:rsid w:val="0083597D"/>
    <w:rsid w:val="00835A8E"/>
    <w:rsid w:val="00863269"/>
    <w:rsid w:val="00872B5F"/>
    <w:rsid w:val="0087374D"/>
    <w:rsid w:val="008964CA"/>
    <w:rsid w:val="008B1CF7"/>
    <w:rsid w:val="008B1DA3"/>
    <w:rsid w:val="008D0974"/>
    <w:rsid w:val="008D0CE7"/>
    <w:rsid w:val="008D1C0D"/>
    <w:rsid w:val="008D5AAA"/>
    <w:rsid w:val="008F5994"/>
    <w:rsid w:val="00901445"/>
    <w:rsid w:val="009143B5"/>
    <w:rsid w:val="00922AEC"/>
    <w:rsid w:val="00932B8B"/>
    <w:rsid w:val="00933A56"/>
    <w:rsid w:val="00933C76"/>
    <w:rsid w:val="00934260"/>
    <w:rsid w:val="00941541"/>
    <w:rsid w:val="00946C74"/>
    <w:rsid w:val="009573DA"/>
    <w:rsid w:val="009620A8"/>
    <w:rsid w:val="00972428"/>
    <w:rsid w:val="00973E26"/>
    <w:rsid w:val="009740F9"/>
    <w:rsid w:val="00974D83"/>
    <w:rsid w:val="00987DDE"/>
    <w:rsid w:val="00992F61"/>
    <w:rsid w:val="009A6ABC"/>
    <w:rsid w:val="009A7B1A"/>
    <w:rsid w:val="009B50CC"/>
    <w:rsid w:val="009D7D0D"/>
    <w:rsid w:val="009E23C5"/>
    <w:rsid w:val="009E55CF"/>
    <w:rsid w:val="009E7920"/>
    <w:rsid w:val="009F0548"/>
    <w:rsid w:val="009F3A50"/>
    <w:rsid w:val="00A061A0"/>
    <w:rsid w:val="00A07630"/>
    <w:rsid w:val="00A07EE6"/>
    <w:rsid w:val="00A11CB7"/>
    <w:rsid w:val="00A1202D"/>
    <w:rsid w:val="00A12AD8"/>
    <w:rsid w:val="00A253E4"/>
    <w:rsid w:val="00A25439"/>
    <w:rsid w:val="00A43B9E"/>
    <w:rsid w:val="00A449A9"/>
    <w:rsid w:val="00A5385D"/>
    <w:rsid w:val="00A7013C"/>
    <w:rsid w:val="00A83F2F"/>
    <w:rsid w:val="00AB1500"/>
    <w:rsid w:val="00AF615F"/>
    <w:rsid w:val="00B05D05"/>
    <w:rsid w:val="00B26189"/>
    <w:rsid w:val="00B27614"/>
    <w:rsid w:val="00B30E01"/>
    <w:rsid w:val="00B31025"/>
    <w:rsid w:val="00B4771B"/>
    <w:rsid w:val="00B510A2"/>
    <w:rsid w:val="00B55855"/>
    <w:rsid w:val="00B76202"/>
    <w:rsid w:val="00B96558"/>
    <w:rsid w:val="00BB0861"/>
    <w:rsid w:val="00BB26F9"/>
    <w:rsid w:val="00BF7766"/>
    <w:rsid w:val="00C2162D"/>
    <w:rsid w:val="00C22047"/>
    <w:rsid w:val="00C22E4D"/>
    <w:rsid w:val="00C328EA"/>
    <w:rsid w:val="00C3292B"/>
    <w:rsid w:val="00C441E4"/>
    <w:rsid w:val="00C55C3A"/>
    <w:rsid w:val="00C56B8D"/>
    <w:rsid w:val="00C664FF"/>
    <w:rsid w:val="00C7737B"/>
    <w:rsid w:val="00CB0B59"/>
    <w:rsid w:val="00CD2949"/>
    <w:rsid w:val="00CE499D"/>
    <w:rsid w:val="00CF68B6"/>
    <w:rsid w:val="00D003DD"/>
    <w:rsid w:val="00D0318D"/>
    <w:rsid w:val="00D07977"/>
    <w:rsid w:val="00D1121C"/>
    <w:rsid w:val="00D1370C"/>
    <w:rsid w:val="00D16F73"/>
    <w:rsid w:val="00D35778"/>
    <w:rsid w:val="00D46D65"/>
    <w:rsid w:val="00D64A3E"/>
    <w:rsid w:val="00D72A6C"/>
    <w:rsid w:val="00D832C1"/>
    <w:rsid w:val="00D94B56"/>
    <w:rsid w:val="00DA4B64"/>
    <w:rsid w:val="00DB5E09"/>
    <w:rsid w:val="00DC3343"/>
    <w:rsid w:val="00DD7B13"/>
    <w:rsid w:val="00DE1B8D"/>
    <w:rsid w:val="00DF0E17"/>
    <w:rsid w:val="00E01AB1"/>
    <w:rsid w:val="00E14E43"/>
    <w:rsid w:val="00E35E8B"/>
    <w:rsid w:val="00E361A9"/>
    <w:rsid w:val="00E4433A"/>
    <w:rsid w:val="00E45EC0"/>
    <w:rsid w:val="00E50538"/>
    <w:rsid w:val="00E50FA7"/>
    <w:rsid w:val="00E53241"/>
    <w:rsid w:val="00E617CB"/>
    <w:rsid w:val="00E73FFD"/>
    <w:rsid w:val="00E761C4"/>
    <w:rsid w:val="00EB06B5"/>
    <w:rsid w:val="00EC2B9F"/>
    <w:rsid w:val="00ED1B5D"/>
    <w:rsid w:val="00EF3469"/>
    <w:rsid w:val="00F01EFA"/>
    <w:rsid w:val="00F06A29"/>
    <w:rsid w:val="00F1187A"/>
    <w:rsid w:val="00F32688"/>
    <w:rsid w:val="00F32CDC"/>
    <w:rsid w:val="00F35204"/>
    <w:rsid w:val="00F35E90"/>
    <w:rsid w:val="00F6080B"/>
    <w:rsid w:val="00F60C54"/>
    <w:rsid w:val="00F6413A"/>
    <w:rsid w:val="00F761A1"/>
    <w:rsid w:val="00F869B9"/>
    <w:rsid w:val="00F9036D"/>
    <w:rsid w:val="00FA2094"/>
    <w:rsid w:val="00FA72E5"/>
    <w:rsid w:val="00FB683F"/>
    <w:rsid w:val="00FD06C9"/>
    <w:rsid w:val="00FD1149"/>
    <w:rsid w:val="00FE4374"/>
    <w:rsid w:val="00FE4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D116B9"/>
  <w14:defaultImageDpi w14:val="300"/>
  <w15:docId w15:val="{156B4F33-5A16-484B-B4E8-5607F1BB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3C9C"/>
    <w:pPr>
      <w:spacing w:after="200" w:line="276" w:lineRule="auto"/>
    </w:pPr>
    <w:rPr>
      <w:rFonts w:ascii="Calibri Light" w:eastAsiaTheme="minorHAnsi" w:hAnsi="Calibri Light"/>
      <w:sz w:val="22"/>
      <w:szCs w:val="22"/>
    </w:rPr>
  </w:style>
  <w:style w:type="paragraph" w:styleId="Heading1">
    <w:name w:val="heading 1"/>
    <w:basedOn w:val="Normal"/>
    <w:next w:val="Normal"/>
    <w:link w:val="Heading1Char"/>
    <w:uiPriority w:val="9"/>
    <w:rsid w:val="009E55CF"/>
    <w:pPr>
      <w:spacing w:after="40" w:line="240" w:lineRule="auto"/>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spacing w:after="0" w:line="240" w:lineRule="auto"/>
      <w:jc w:val="center"/>
    </w:pPr>
    <w:rPr>
      <w:rFonts w:ascii="Verdana" w:eastAsia="Calibri" w:hAnsi="Verdana" w:cs="Times New Roman"/>
      <w:b/>
      <w:caps/>
      <w:color w:val="AB0520"/>
      <w:sz w:val="32"/>
      <w:szCs w:val="36"/>
      <w:lang w:eastAsia="en-US"/>
    </w:rPr>
  </w:style>
  <w:style w:type="paragraph" w:styleId="Subtitle">
    <w:name w:val="Subtitle"/>
    <w:basedOn w:val="Normal"/>
    <w:next w:val="Normal"/>
    <w:link w:val="SubtitleChar"/>
    <w:uiPriority w:val="11"/>
    <w:rsid w:val="001A78F0"/>
    <w:pPr>
      <w:spacing w:after="0" w:line="240" w:lineRule="auto"/>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lang w:eastAsia="en-US"/>
    </w:rPr>
  </w:style>
  <w:style w:type="paragraph" w:customStyle="1" w:styleId="Footer1">
    <w:name w:val="Footer1"/>
    <w:basedOn w:val="Normal"/>
    <w:rsid w:val="002B3B43"/>
    <w:pPr>
      <w:spacing w:after="40"/>
    </w:pPr>
    <w:rPr>
      <w:rFonts w:ascii="MiloOT-Xbold" w:hAnsi="MiloOT-Xbold"/>
      <w:caps/>
      <w:color w:val="404040" w:themeColor="text1" w:themeTint="BF"/>
      <w:sz w:val="16"/>
      <w:szCs w:val="36"/>
      <w:lang w:eastAsia="en-US"/>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spacing w:after="0" w:line="240" w:lineRule="auto"/>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spacing w:after="0" w:line="240" w:lineRule="auto"/>
      <w:jc w:val="center"/>
    </w:pPr>
    <w:rPr>
      <w:rFonts w:ascii="MiloSerifOT-Text" w:eastAsiaTheme="minorEastAsia" w:hAnsi="MiloSerifOT-Text"/>
      <w:sz w:val="24"/>
      <w:szCs w:val="24"/>
      <w:lang w:eastAsia="en-US"/>
    </w:rPr>
  </w:style>
  <w:style w:type="paragraph" w:customStyle="1" w:styleId="NoteCopy">
    <w:name w:val="Note Copy"/>
    <w:basedOn w:val="Normal"/>
    <w:rsid w:val="00E53241"/>
    <w:pPr>
      <w:spacing w:after="0" w:line="240" w:lineRule="auto"/>
      <w:ind w:left="720" w:right="432"/>
    </w:pPr>
    <w:rPr>
      <w:rFonts w:ascii="Calibri" w:eastAsiaTheme="minorEastAsia" w:hAnsi="Calibri"/>
      <w:i/>
      <w:sz w:val="24"/>
      <w:szCs w:val="24"/>
      <w:lang w:eastAsia="en-US"/>
    </w:rPr>
  </w:style>
  <w:style w:type="paragraph" w:styleId="BalloonText">
    <w:name w:val="Balloon Text"/>
    <w:basedOn w:val="Normal"/>
    <w:link w:val="BalloonTextChar"/>
    <w:uiPriority w:val="99"/>
    <w:semiHidden/>
    <w:unhideWhenUsed/>
    <w:rsid w:val="008D1C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after="0" w:line="240" w:lineRule="auto"/>
    </w:pPr>
    <w:rPr>
      <w:rFonts w:ascii="Times New Roman" w:eastAsiaTheme="minorEastAsia" w:hAnsi="Times New Roman"/>
      <w:color w:val="0C234B"/>
      <w:sz w:val="16"/>
      <w:szCs w:val="16"/>
      <w:lang w:eastAsia="en-US"/>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pPr>
      <w:spacing w:line="240" w:lineRule="auto"/>
    </w:pPr>
    <w:rPr>
      <w:rFonts w:ascii="MiloSerifOT" w:eastAsiaTheme="minorEastAsia" w:hAnsi="MiloSerifOT" w:cs="Times New Roman"/>
      <w:szCs w:val="20"/>
      <w:lang w:eastAsia="en-US"/>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D16F73"/>
    <w:pPr>
      <w:spacing w:before="40" w:after="100" w:afterAutospacing="1" w:line="360" w:lineRule="auto"/>
    </w:pPr>
    <w:rPr>
      <w:rFonts w:ascii="Times New Roman" w:hAnsi="Times New Roman"/>
      <w:sz w:val="20"/>
      <w:lang w:eastAsia="en-US"/>
    </w:rPr>
  </w:style>
  <w:style w:type="character" w:styleId="CommentReference">
    <w:name w:val="annotation reference"/>
    <w:basedOn w:val="DefaultParagraphFont"/>
    <w:uiPriority w:val="99"/>
    <w:semiHidden/>
    <w:unhideWhenUsed/>
    <w:rsid w:val="0004379B"/>
    <w:rPr>
      <w:sz w:val="16"/>
      <w:szCs w:val="16"/>
    </w:rPr>
  </w:style>
  <w:style w:type="paragraph" w:styleId="CommentText">
    <w:name w:val="annotation text"/>
    <w:basedOn w:val="Normal"/>
    <w:link w:val="CommentTextChar"/>
    <w:uiPriority w:val="99"/>
    <w:semiHidden/>
    <w:unhideWhenUsed/>
    <w:rsid w:val="0004379B"/>
    <w:pPr>
      <w:spacing w:line="240" w:lineRule="auto"/>
    </w:pPr>
    <w:rPr>
      <w:sz w:val="20"/>
      <w:szCs w:val="20"/>
    </w:rPr>
  </w:style>
  <w:style w:type="character" w:customStyle="1" w:styleId="CommentTextChar">
    <w:name w:val="Comment Text Char"/>
    <w:basedOn w:val="DefaultParagraphFont"/>
    <w:link w:val="CommentText"/>
    <w:uiPriority w:val="99"/>
    <w:semiHidden/>
    <w:rsid w:val="0004379B"/>
    <w:rPr>
      <w:rFonts w:ascii="Calibri Light" w:eastAsiaTheme="minorHAnsi" w:hAnsi="Calibri Light"/>
      <w:sz w:val="20"/>
      <w:szCs w:val="20"/>
    </w:rPr>
  </w:style>
  <w:style w:type="paragraph" w:styleId="CommentSubject">
    <w:name w:val="annotation subject"/>
    <w:basedOn w:val="CommentText"/>
    <w:next w:val="CommentText"/>
    <w:link w:val="CommentSubjectChar"/>
    <w:uiPriority w:val="99"/>
    <w:semiHidden/>
    <w:unhideWhenUsed/>
    <w:rsid w:val="0004379B"/>
    <w:rPr>
      <w:b/>
      <w:bCs/>
    </w:rPr>
  </w:style>
  <w:style w:type="character" w:customStyle="1" w:styleId="CommentSubjectChar">
    <w:name w:val="Comment Subject Char"/>
    <w:basedOn w:val="CommentTextChar"/>
    <w:link w:val="CommentSubject"/>
    <w:uiPriority w:val="99"/>
    <w:semiHidden/>
    <w:rsid w:val="0004379B"/>
    <w:rPr>
      <w:rFonts w:ascii="Calibri Light" w:eastAsiaTheme="minorHAnsi" w:hAnsi="Calibri Light"/>
      <w:b/>
      <w:bCs/>
      <w:sz w:val="20"/>
      <w:szCs w:val="20"/>
    </w:rPr>
  </w:style>
  <w:style w:type="character" w:customStyle="1" w:styleId="apple-converted-space">
    <w:name w:val="apple-converted-space"/>
    <w:basedOn w:val="DefaultParagraphFont"/>
    <w:rsid w:val="007A6A82"/>
  </w:style>
  <w:style w:type="paragraph" w:styleId="Revision">
    <w:name w:val="Revision"/>
    <w:hidden/>
    <w:uiPriority w:val="99"/>
    <w:semiHidden/>
    <w:rsid w:val="000E2A9F"/>
    <w:rPr>
      <w:rFonts w:ascii="Calibri Light" w:eastAsiaTheme="minorHAnsi" w:hAnsi="Calibri Ligh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01354">
      <w:bodyDiv w:val="1"/>
      <w:marLeft w:val="0"/>
      <w:marRight w:val="0"/>
      <w:marTop w:val="0"/>
      <w:marBottom w:val="0"/>
      <w:divBdr>
        <w:top w:val="none" w:sz="0" w:space="0" w:color="auto"/>
        <w:left w:val="none" w:sz="0" w:space="0" w:color="auto"/>
        <w:bottom w:val="none" w:sz="0" w:space="0" w:color="auto"/>
        <w:right w:val="none" w:sz="0" w:space="0" w:color="auto"/>
      </w:divBdr>
      <w:divsChild>
        <w:div w:id="579412765">
          <w:marLeft w:val="0"/>
          <w:marRight w:val="0"/>
          <w:marTop w:val="0"/>
          <w:marBottom w:val="0"/>
          <w:divBdr>
            <w:top w:val="none" w:sz="0" w:space="0" w:color="auto"/>
            <w:left w:val="none" w:sz="0" w:space="0" w:color="auto"/>
            <w:bottom w:val="none" w:sz="0" w:space="0" w:color="auto"/>
            <w:right w:val="none" w:sz="0" w:space="0" w:color="auto"/>
          </w:divBdr>
          <w:divsChild>
            <w:div w:id="169952322">
              <w:marLeft w:val="0"/>
              <w:marRight w:val="0"/>
              <w:marTop w:val="0"/>
              <w:marBottom w:val="0"/>
              <w:divBdr>
                <w:top w:val="none" w:sz="0" w:space="0" w:color="auto"/>
                <w:left w:val="none" w:sz="0" w:space="0" w:color="auto"/>
                <w:bottom w:val="none" w:sz="0" w:space="0" w:color="auto"/>
                <w:right w:val="none" w:sz="0" w:space="0" w:color="auto"/>
              </w:divBdr>
              <w:divsChild>
                <w:div w:id="14349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3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sang.MBB\AppData\Local\Temp\e-letterhead_ua_tnr_leftheader_righttext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A7515-1E91-7542-BE3B-242F3808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e-letterhead_ua_tnr_leftheader_righttext_1.dotx</Template>
  <TotalTime>1263</TotalTime>
  <Pages>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Tsang</dc:creator>
  <cp:keywords/>
  <dc:description/>
  <cp:lastModifiedBy>Siyu Wang</cp:lastModifiedBy>
  <cp:revision>174</cp:revision>
  <cp:lastPrinted>2018-02-14T22:07:00Z</cp:lastPrinted>
  <dcterms:created xsi:type="dcterms:W3CDTF">2018-10-23T20:14:00Z</dcterms:created>
  <dcterms:modified xsi:type="dcterms:W3CDTF">2023-11-28T18:31:00Z</dcterms:modified>
</cp:coreProperties>
</file>